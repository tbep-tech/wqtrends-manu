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EBC0D" w14:textId="14E103BA" w:rsidR="004C2887" w:rsidRDefault="008136D5" w:rsidP="00215C49">
      <w:pPr>
        <w:pStyle w:val="Heading1"/>
        <w:spacing w:line="480" w:lineRule="auto"/>
      </w:pPr>
      <w:bookmarkStart w:id="0" w:name="abstract"/>
      <w:r>
        <w:t>Abstract</w:t>
      </w:r>
    </w:p>
    <w:p w14:paraId="0DE10622" w14:textId="4CAAB0CE" w:rsidR="004C2887" w:rsidRDefault="00641731" w:rsidP="00215C49">
      <w:pPr>
        <w:pStyle w:val="FirstParagraph"/>
        <w:spacing w:line="480" w:lineRule="auto"/>
      </w:pPr>
      <w:del w:id="1" w:author="Marcus Beck" w:date="2021-07-28T18:44:00Z">
        <w:r>
          <w:delText>Accurate and flexible trend assessment methods are valuable tools for describing historical changes in</w:delText>
        </w:r>
      </w:del>
      <w:ins w:id="2" w:author="Marcus Beck" w:date="2021-07-28T18:44:00Z">
        <w:r w:rsidR="00E36A40">
          <w:t xml:space="preserve">Effective </w:t>
        </w:r>
        <w:r w:rsidR="00C1731A">
          <w:t>stewardship</w:t>
        </w:r>
        <w:r w:rsidR="00E36A40">
          <w:t xml:space="preserve"> of </w:t>
        </w:r>
        <w:r w:rsidR="00FF3E21">
          <w:t xml:space="preserve">ecosystems to </w:t>
        </w:r>
        <w:r w:rsidR="00C1731A">
          <w:t xml:space="preserve">sustain current </w:t>
        </w:r>
        <w:r w:rsidR="00E36A40">
          <w:t xml:space="preserve">ecological </w:t>
        </w:r>
        <w:r w:rsidR="00C1731A">
          <w:t>status or</w:t>
        </w:r>
        <w:r w:rsidR="00CE1BB5">
          <w:t xml:space="preserve"> </w:t>
        </w:r>
        <w:r w:rsidR="00FF3E21">
          <w:t>mitigate impacts</w:t>
        </w:r>
        <w:r w:rsidR="00C1731A">
          <w:t xml:space="preserve"> </w:t>
        </w:r>
        <w:r w:rsidR="00CE1BB5">
          <w:t xml:space="preserve">requires nuanced understanding of how conditions </w:t>
        </w:r>
        <w:r w:rsidR="00FF3E21">
          <w:t xml:space="preserve">have </w:t>
        </w:r>
        <w:r w:rsidR="00CE1BB5">
          <w:t>changed over time</w:t>
        </w:r>
        <w:r w:rsidR="00C1731A">
          <w:t xml:space="preserve"> </w:t>
        </w:r>
        <w:r w:rsidR="00CE1BB5">
          <w:t xml:space="preserve">in response to </w:t>
        </w:r>
        <w:r w:rsidR="00E36A40">
          <w:t xml:space="preserve">anthropogenic </w:t>
        </w:r>
        <w:r w:rsidR="00CE1BB5">
          <w:t>pressures</w:t>
        </w:r>
        <w:r w:rsidR="00C1731A">
          <w:t xml:space="preserve"> and </w:t>
        </w:r>
        <w:r w:rsidR="00E36A40">
          <w:t>natural variability.</w:t>
        </w:r>
        <w:r w:rsidR="00CE1BB5">
          <w:t xml:space="preserve"> </w:t>
        </w:r>
        <w:r w:rsidR="00C732FA">
          <w:t>D</w:t>
        </w:r>
        <w:r w:rsidR="005B3E0F">
          <w:t>etecting and appropriately characterizing</w:t>
        </w:r>
        <w:r w:rsidR="00C732FA">
          <w:t xml:space="preserve"> changes</w:t>
        </w:r>
        <w:r w:rsidR="005B3E0F">
          <w:t xml:space="preserve"> requires</w:t>
        </w:r>
        <w:r w:rsidR="00C732FA">
          <w:t xml:space="preserve"> a</w:t>
        </w:r>
        <w:r w:rsidR="008136D5" w:rsidRPr="00A42A80">
          <w:t xml:space="preserve">ccurate and flexible trend assessment methods </w:t>
        </w:r>
        <w:r w:rsidR="005B3E0F">
          <w:t>that can be readily applied to</w:t>
        </w:r>
      </w:ins>
      <w:r w:rsidR="005B3E0F">
        <w:t xml:space="preserve"> </w:t>
      </w:r>
      <w:r w:rsidR="008136D5" w:rsidRPr="00A42A80">
        <w:t>environmental monitoring datasets. A key requirement is complete propagation of uncertainty through the analysis. However, this is difficult when there are mismatches between</w:t>
      </w:r>
      <w:r w:rsidR="009F66A2">
        <w:t xml:space="preserve"> </w:t>
      </w:r>
      <w:del w:id="3" w:author="Marcus Beck" w:date="2021-07-28T18:44:00Z">
        <w:r>
          <w:delText>time scales</w:delText>
        </w:r>
      </w:del>
      <w:ins w:id="4" w:author="Marcus Beck" w:date="2021-07-28T18:44:00Z">
        <w:r w:rsidR="009F66A2">
          <w:t>sampling frequency</w:t>
        </w:r>
        <w:r w:rsidR="00F754AF">
          <w:t>, period</w:t>
        </w:r>
      </w:ins>
      <w:r w:rsidR="00F754AF">
        <w:t xml:space="preserve"> of </w:t>
      </w:r>
      <w:del w:id="5" w:author="Marcus Beck" w:date="2021-07-28T18:44:00Z">
        <w:r>
          <w:delText>monitoring data</w:delText>
        </w:r>
      </w:del>
      <w:ins w:id="6" w:author="Marcus Beck" w:date="2021-07-28T18:44:00Z">
        <w:r w:rsidR="00F754AF">
          <w:t>record,</w:t>
        </w:r>
      </w:ins>
      <w:r w:rsidR="008136D5" w:rsidRPr="00A42A80">
        <w:t xml:space="preserve"> and trends of interest. Here, we propose a novel application of generalized additive models (GAMs) </w:t>
      </w:r>
      <w:del w:id="7" w:author="Marcus Beck" w:date="2021-07-28T18:44:00Z">
        <w:r>
          <w:delText xml:space="preserve">to model seasonal and </w:delText>
        </w:r>
      </w:del>
      <w:ins w:id="8" w:author="Marcus Beck" w:date="2021-07-28T18:44:00Z">
        <w:r w:rsidR="00D84977">
          <w:t>for</w:t>
        </w:r>
        <w:r w:rsidR="00D84977" w:rsidRPr="00A42A80">
          <w:t xml:space="preserve"> </w:t>
        </w:r>
        <w:r w:rsidR="00D84977">
          <w:t>characterizing</w:t>
        </w:r>
        <w:r w:rsidR="00D84977" w:rsidRPr="00A42A80">
          <w:t xml:space="preserve"> </w:t>
        </w:r>
      </w:ins>
      <w:r w:rsidR="008136D5" w:rsidRPr="00A42A80">
        <w:t xml:space="preserve">multi-decadal changes in </w:t>
      </w:r>
      <w:ins w:id="9" w:author="Marcus Beck" w:date="2021-07-28T18:44:00Z">
        <w:r w:rsidR="005A3805">
          <w:t>water quality</w:t>
        </w:r>
        <w:r w:rsidR="008A3823">
          <w:t xml:space="preserve"> indicators</w:t>
        </w:r>
        <w:r w:rsidR="005A3805">
          <w:t xml:space="preserve"> and demonstrate </w:t>
        </w:r>
        <w:r w:rsidR="005B3E0F">
          <w:t xml:space="preserve">its </w:t>
        </w:r>
        <w:r w:rsidR="008A3823">
          <w:t xml:space="preserve">utility </w:t>
        </w:r>
        <w:r w:rsidR="002C6C2D">
          <w:t xml:space="preserve">by </w:t>
        </w:r>
        <w:r w:rsidR="005B3E0F">
          <w:t>analyzing</w:t>
        </w:r>
        <w:r w:rsidR="002C6C2D">
          <w:t xml:space="preserve"> </w:t>
        </w:r>
      </w:ins>
      <w:r w:rsidR="002C6C2D">
        <w:t xml:space="preserve">a </w:t>
      </w:r>
      <w:del w:id="10" w:author="Marcus Beck" w:date="2021-07-28T18:44:00Z">
        <w:r>
          <w:delText>long-term monitoring dataset</w:delText>
        </w:r>
      </w:del>
      <w:ins w:id="11" w:author="Marcus Beck" w:date="2021-07-28T18:44:00Z">
        <w:r w:rsidR="00FF3E21">
          <w:t>30-year</w:t>
        </w:r>
        <w:r w:rsidR="002C6C2D">
          <w:t xml:space="preserve"> record</w:t>
        </w:r>
      </w:ins>
      <w:r w:rsidR="002C6C2D">
        <w:t xml:space="preserve"> of</w:t>
      </w:r>
      <w:ins w:id="12" w:author="Marcus Beck" w:date="2021-07-28T18:44:00Z">
        <w:r w:rsidR="002C6C2D">
          <w:t xml:space="preserve"> biweekly-to-monthly</w:t>
        </w:r>
      </w:ins>
      <w:r w:rsidR="002C6C2D">
        <w:t xml:space="preserve"> </w:t>
      </w:r>
      <w:r w:rsidR="008136D5" w:rsidRPr="00A42A80">
        <w:t>chlorophyll-a concentrations in the San Francisco Estuary. GAMs</w:t>
      </w:r>
      <w:r w:rsidR="008136D5">
        <w:t xml:space="preserve"> have shown promise in water quality trend analysis to separate long-term (i.e., annual or decadal) trends from seasonal variation. Our proposed methods estimate seasonal averages in a response variable with GAMs</w:t>
      </w:r>
      <w:ins w:id="13" w:author="Marcus Beck" w:date="2021-07-28T18:44:00Z">
        <w:r w:rsidR="00787523">
          <w:t>,</w:t>
        </w:r>
        <w:r w:rsidR="007A1181">
          <w:t xml:space="preserve"> </w:t>
        </w:r>
        <w:r w:rsidR="00787523">
          <w:t xml:space="preserve">extract </w:t>
        </w:r>
        <w:r w:rsidR="00D84977">
          <w:t xml:space="preserve">uncertainty </w:t>
        </w:r>
        <w:r w:rsidR="007A1181">
          <w:t>measures</w:t>
        </w:r>
        <w:r w:rsidR="00787523">
          <w:t xml:space="preserve"> </w:t>
        </w:r>
        <w:r w:rsidR="00D84977">
          <w:t xml:space="preserve">for the seasonal </w:t>
        </w:r>
        <w:r w:rsidR="007A1181">
          <w:t>estimates</w:t>
        </w:r>
        <w:r w:rsidR="00787523">
          <w:t>,</w:t>
        </w:r>
      </w:ins>
      <w:r w:rsidR="00787523">
        <w:t xml:space="preserve"> </w:t>
      </w:r>
      <w:r w:rsidR="008136D5">
        <w:t xml:space="preserve">and then use the uncertainty measures with mixed-effects meta-analysis regression to quantify inter-annual trends that account for full propagation of error across methods. We first demonstrate that nearly identical descriptions of temporal changes can be obtained using different smoothing </w:t>
      </w:r>
      <w:del w:id="14" w:author="Marcus Beck" w:date="2021-07-28T18:44:00Z">
        <w:r>
          <w:delText>splines for annual or seasonal components</w:delText>
        </w:r>
      </w:del>
      <w:ins w:id="15" w:author="Marcus Beck" w:date="2021-07-28T18:44:00Z">
        <w:r w:rsidR="008136D5">
          <w:t>spline formulations</w:t>
        </w:r>
      </w:ins>
      <w:r w:rsidR="008136D5">
        <w:t xml:space="preserve"> of the </w:t>
      </w:r>
      <w:ins w:id="16" w:author="Marcus Beck" w:date="2021-07-28T18:44:00Z">
        <w:r w:rsidR="008136D5">
          <w:t xml:space="preserve">original </w:t>
        </w:r>
      </w:ins>
      <w:r w:rsidR="008136D5">
        <w:t xml:space="preserve">time series. We then extract seasonal averages and their standard errors for an </w:t>
      </w:r>
      <w:r w:rsidR="008136D5">
        <w:rPr>
          <w:i/>
          <w:iCs/>
        </w:rPr>
        <w:t>a priori</w:t>
      </w:r>
      <w:r w:rsidR="008136D5">
        <w:t xml:space="preserve"> time period within each year from the GAM results. Finally, we demonstrate how across-year trends in seasonal averages can be modeled with mixed-effects </w:t>
      </w:r>
      <w:r w:rsidR="008136D5">
        <w:lastRenderedPageBreak/>
        <w:t xml:space="preserve">meta-analysis regression that propagates uncertainties from the GAM fits to the across-year analysis. Overall, this approach leverages GAMs to smooth data with missing observations or varying sample effort across years to estimate seasonal averages and meta-analysis to estimate trends across years. Methods are provided in the </w:t>
      </w:r>
      <w:proofErr w:type="spellStart"/>
      <w:r w:rsidR="008136D5">
        <w:rPr>
          <w:i/>
          <w:iCs/>
        </w:rPr>
        <w:t>wqtrends</w:t>
      </w:r>
      <w:proofErr w:type="spellEnd"/>
      <w:r w:rsidR="008136D5">
        <w:t xml:space="preserve"> R package.</w:t>
      </w:r>
    </w:p>
    <w:p w14:paraId="0CB4FDCD" w14:textId="77777777" w:rsidR="004C2887" w:rsidRDefault="008136D5" w:rsidP="00215C49">
      <w:pPr>
        <w:pStyle w:val="BodyText"/>
        <w:spacing w:line="480" w:lineRule="auto"/>
      </w:pPr>
      <w:r>
        <w:rPr>
          <w:i/>
          <w:iCs/>
        </w:rPr>
        <w:t>Key words</w:t>
      </w:r>
      <w:r>
        <w:t>: chlorophyll, Generalized Additive Models, meta-analysis, San Francisco Estuary, Trend analysis</w:t>
      </w:r>
    </w:p>
    <w:p w14:paraId="167964D6" w14:textId="77777777" w:rsidR="004C2887" w:rsidRDefault="008136D5" w:rsidP="00215C49">
      <w:pPr>
        <w:pStyle w:val="Heading1"/>
        <w:spacing w:line="480" w:lineRule="auto"/>
      </w:pPr>
      <w:bookmarkStart w:id="17" w:name="introduction"/>
      <w:bookmarkEnd w:id="0"/>
      <w:r>
        <w:t>Introduction</w:t>
      </w:r>
    </w:p>
    <w:p w14:paraId="47ED4B0D" w14:textId="7CCE4C35" w:rsidR="00983B8D" w:rsidRDefault="008136D5" w:rsidP="00215C49">
      <w:pPr>
        <w:pStyle w:val="FirstParagraph"/>
        <w:spacing w:line="480" w:lineRule="auto"/>
        <w:rPr>
          <w:ins w:id="18" w:author="Marcus Beck" w:date="2021-07-28T18:44:00Z"/>
        </w:rPr>
      </w:pPr>
      <w:r>
        <w:t xml:space="preserve">Accurate </w:t>
      </w:r>
      <w:r w:rsidR="00304BE0">
        <w:t>quantification of</w:t>
      </w:r>
      <w:ins w:id="19" w:author="Marcus Beck" w:date="2021-07-28T18:44:00Z">
        <w:r>
          <w:t xml:space="preserve"> </w:t>
        </w:r>
        <w:r w:rsidR="003B569E">
          <w:t>environmental</w:t>
        </w:r>
      </w:ins>
      <w:r w:rsidR="003B569E">
        <w:t xml:space="preserve"> </w:t>
      </w:r>
      <w:r>
        <w:t>trends must consider variation at different temporal scales when ignoring variation at one scale could lead to incorrect conclusions about variation at another scale. Many environmental monitoring programs collect temporally resolved but irregular time series data to quantify trends for regulatory, management, or research purposes. The mismatch between the scales of monitoring versus analysis questions or management goals can present statistical challenges (</w:t>
      </w:r>
      <w:hyperlink w:anchor="ref-Cumming06">
        <w:r>
          <w:rPr>
            <w:rStyle w:val="Hyperlink"/>
          </w:rPr>
          <w:t>Cumming et al., 2006</w:t>
        </w:r>
      </w:hyperlink>
      <w:r>
        <w:t xml:space="preserve">; </w:t>
      </w:r>
      <w:hyperlink w:anchor="ref-Forbes18">
        <w:r>
          <w:rPr>
            <w:rStyle w:val="Hyperlink"/>
          </w:rPr>
          <w:t xml:space="preserve">Forbes and </w:t>
        </w:r>
        <w:proofErr w:type="spellStart"/>
        <w:r>
          <w:rPr>
            <w:rStyle w:val="Hyperlink"/>
          </w:rPr>
          <w:t>Xie</w:t>
        </w:r>
        <w:proofErr w:type="spellEnd"/>
        <w:r>
          <w:rPr>
            <w:rStyle w:val="Hyperlink"/>
          </w:rPr>
          <w:t>, 2018</w:t>
        </w:r>
      </w:hyperlink>
      <w:r>
        <w:t xml:space="preserve">; </w:t>
      </w:r>
      <w:hyperlink w:anchor="ref-Urquhart98">
        <w:r>
          <w:rPr>
            <w:rStyle w:val="Hyperlink"/>
          </w:rPr>
          <w:t>Urquhart et al., 1998</w:t>
        </w:r>
      </w:hyperlink>
      <w:r>
        <w:t>). At short temporal scales typically less than a year, environmental systems exhibit variability caused by multiple factors (e.g., weather events, management, or seasonal changes). Such fluctuations may not be related to inter-annual trends or may not be well-suited to multi-scale smoothing methods</w:t>
      </w:r>
      <w:del w:id="20" w:author="Marcus Beck" w:date="2021-07-28T18:44:00Z">
        <w:r w:rsidR="00641731">
          <w:delText>.</w:delText>
        </w:r>
      </w:del>
      <w:ins w:id="21" w:author="Marcus Beck" w:date="2021-07-28T18:44:00Z">
        <w:r w:rsidR="005B3384">
          <w:t xml:space="preserve">, </w:t>
        </w:r>
        <w:r w:rsidR="00EC6525">
          <w:t xml:space="preserve">yet </w:t>
        </w:r>
        <w:r w:rsidR="00823081">
          <w:t>they</w:t>
        </w:r>
        <w:r w:rsidR="00304BE0">
          <w:t xml:space="preserve"> can</w:t>
        </w:r>
        <w:r w:rsidR="005B3384">
          <w:t xml:space="preserve"> </w:t>
        </w:r>
        <w:r w:rsidR="00823081">
          <w:t xml:space="preserve">perturb </w:t>
        </w:r>
        <w:r w:rsidR="005B3384">
          <w:t>the time-series</w:t>
        </w:r>
        <w:r w:rsidR="00304BE0">
          <w:t xml:space="preserve"> such</w:t>
        </w:r>
        <w:r w:rsidR="005B3384">
          <w:t xml:space="preserve"> that </w:t>
        </w:r>
        <w:r w:rsidR="00575BE0">
          <w:t xml:space="preserve">the sub-annual fluctuations must be addressed within the trend analysis </w:t>
        </w:r>
        <w:r w:rsidR="004A0601">
          <w:t>to allow</w:t>
        </w:r>
        <w:r w:rsidR="00575BE0">
          <w:t xml:space="preserve"> accurate </w:t>
        </w:r>
        <w:r w:rsidR="004A0601">
          <w:t xml:space="preserve">quantification of </w:t>
        </w:r>
        <w:r w:rsidR="00575BE0">
          <w:t xml:space="preserve">inter-annual trends. </w:t>
        </w:r>
      </w:ins>
      <w:r w:rsidR="00575BE0">
        <w:t xml:space="preserve"> </w:t>
      </w:r>
      <w:r w:rsidR="004A0601">
        <w:t>M</w:t>
      </w:r>
      <w:r>
        <w:t>any trend analysis methods</w:t>
      </w:r>
      <w:r w:rsidR="0043705A">
        <w:t xml:space="preserve"> </w:t>
      </w:r>
      <w:r>
        <w:t xml:space="preserve">lack the flexibility to evaluate </w:t>
      </w:r>
      <w:del w:id="22" w:author="Marcus Beck" w:date="2021-07-28T18:44:00Z">
        <w:r w:rsidR="00641731">
          <w:delText>one to many</w:delText>
        </w:r>
      </w:del>
      <w:ins w:id="23" w:author="Marcus Beck" w:date="2021-07-28T18:44:00Z">
        <w:r>
          <w:t>multiple</w:t>
        </w:r>
      </w:ins>
      <w:r>
        <w:t xml:space="preserve"> independent variables in an extendable structure that accommodates hypothesis testing at different time scales of interest. </w:t>
      </w:r>
    </w:p>
    <w:p w14:paraId="2A7FF79C" w14:textId="048A81D8" w:rsidR="00970698" w:rsidRDefault="008136D5" w:rsidP="00B97D45">
      <w:pPr>
        <w:pStyle w:val="FirstParagraph"/>
        <w:spacing w:line="480" w:lineRule="auto"/>
      </w:pPr>
      <w:r>
        <w:lastRenderedPageBreak/>
        <w:t>In this paper, we develop methods to estimate across-year trends of within-year features, such as seasonal averages, while accounting for uncertainties across analysis steps.</w:t>
      </w:r>
      <w:ins w:id="24" w:author="Marcus Beck" w:date="2021-07-28T18:44:00Z">
        <w:r w:rsidR="00983B8D">
          <w:t xml:space="preserve"> </w:t>
        </w:r>
        <w:r w:rsidR="00507D36">
          <w:t xml:space="preserve">Our </w:t>
        </w:r>
        <w:r w:rsidR="00E50A44">
          <w:t xml:space="preserve">overarching </w:t>
        </w:r>
        <w:r w:rsidR="00507D36">
          <w:t xml:space="preserve">goal </w:t>
        </w:r>
        <w:r w:rsidR="00CA3936">
          <w:t>for this work was</w:t>
        </w:r>
        <w:r w:rsidR="00507D36">
          <w:t xml:space="preserve"> to </w:t>
        </w:r>
        <w:r w:rsidR="00E50A44">
          <w:t xml:space="preserve">develop </w:t>
        </w:r>
        <w:r w:rsidR="00CA3936">
          <w:t xml:space="preserve">a flexible set of tools for </w:t>
        </w:r>
        <w:r w:rsidR="00575BE0">
          <w:t xml:space="preserve">accurately </w:t>
        </w:r>
        <w:r w:rsidR="00CA3936">
          <w:t xml:space="preserve">characterizing </w:t>
        </w:r>
        <w:r w:rsidR="00507D36">
          <w:t>inter</w:t>
        </w:r>
        <w:r w:rsidR="00470D89">
          <w:t>-</w:t>
        </w:r>
        <w:r w:rsidR="00507D36">
          <w:t>annual changes in seasonally</w:t>
        </w:r>
        <w:r w:rsidR="00CA3936">
          <w:t>-</w:t>
        </w:r>
        <w:r w:rsidR="00507D36">
          <w:t xml:space="preserve">averaged water quality metrics </w:t>
        </w:r>
        <w:r w:rsidR="00422111">
          <w:t xml:space="preserve">that </w:t>
        </w:r>
        <w:r w:rsidR="00BB25DF">
          <w:t xml:space="preserve">can be </w:t>
        </w:r>
        <w:r w:rsidR="00575BE0">
          <w:t>robustly</w:t>
        </w:r>
        <w:r w:rsidR="00BB25DF">
          <w:t xml:space="preserve"> applied to </w:t>
        </w:r>
        <w:r w:rsidR="00823081">
          <w:t xml:space="preserve">diverse </w:t>
        </w:r>
        <w:r w:rsidR="00BB25DF">
          <w:t>time-series data</w:t>
        </w:r>
        <w:r w:rsidR="00F57835">
          <w:t xml:space="preserve">. </w:t>
        </w:r>
        <w:r w:rsidR="00BA29B5">
          <w:t>At the outset,</w:t>
        </w:r>
        <w:r w:rsidR="00637ACB">
          <w:t xml:space="preserve"> </w:t>
        </w:r>
        <w:r w:rsidR="00F57835">
          <w:t xml:space="preserve">we identified several </w:t>
        </w:r>
        <w:r w:rsidR="00470D89">
          <w:t xml:space="preserve">specific </w:t>
        </w:r>
        <w:r w:rsidR="00F57835">
          <w:t xml:space="preserve">requirements </w:t>
        </w:r>
        <w:r w:rsidR="00BA29B5">
          <w:t>and</w:t>
        </w:r>
        <w:r w:rsidR="00C3219F">
          <w:t xml:space="preserve"> </w:t>
        </w:r>
        <w:r w:rsidR="00637ACB">
          <w:t xml:space="preserve">priorities </w:t>
        </w:r>
        <w:r w:rsidR="00C3219F">
          <w:t xml:space="preserve">for </w:t>
        </w:r>
        <w:r w:rsidR="00637ACB">
          <w:t xml:space="preserve">the </w:t>
        </w:r>
        <w:r w:rsidR="00470D89">
          <w:t>trend analysis methods:</w:t>
        </w:r>
        <w:r w:rsidR="00C3219F">
          <w:t xml:space="preserve"> </w:t>
        </w:r>
        <w:r w:rsidR="00470D89">
          <w:t xml:space="preserve">1) Complete propagation of uncertainty through the analysis; </w:t>
        </w:r>
        <w:r w:rsidR="006C6C2D">
          <w:t xml:space="preserve">2) </w:t>
        </w:r>
        <w:r w:rsidR="009F3383">
          <w:t>Separation of trends</w:t>
        </w:r>
        <w:r w:rsidR="006C6C2D">
          <w:t xml:space="preserve"> on different time scales; </w:t>
        </w:r>
        <w:r w:rsidR="0043705A">
          <w:t xml:space="preserve">3) Ability to estimate linear and nonlinear responses; 4) </w:t>
        </w:r>
        <w:r w:rsidR="009F3383">
          <w:t>Flexibility to evaluate multiple independent variables (and random effects), a</w:t>
        </w:r>
        <w:r w:rsidR="006A3515">
          <w:t>lthough</w:t>
        </w:r>
        <w:r w:rsidR="0043705A">
          <w:t xml:space="preserve"> </w:t>
        </w:r>
        <w:r w:rsidR="006A3515">
          <w:t>the example</w:t>
        </w:r>
        <w:r w:rsidR="009F3383">
          <w:t>s herein</w:t>
        </w:r>
        <w:r w:rsidR="006A3515">
          <w:t xml:space="preserve"> include </w:t>
        </w:r>
        <w:r w:rsidR="009F3383">
          <w:t xml:space="preserve">time as the </w:t>
        </w:r>
        <w:r w:rsidR="006A3515">
          <w:t>only independent variable;</w:t>
        </w:r>
        <w:r w:rsidR="00BA29B5">
          <w:t xml:space="preserve"> and</w:t>
        </w:r>
        <w:r w:rsidR="006A3515">
          <w:t xml:space="preserve"> 5</w:t>
        </w:r>
        <w:r w:rsidR="00470D89">
          <w:t>) Robust to missing observations or varying sampl</w:t>
        </w:r>
        <w:r w:rsidR="006622AD">
          <w:t>ing</w:t>
        </w:r>
        <w:r w:rsidR="00470D89">
          <w:t xml:space="preserve"> effort across years</w:t>
        </w:r>
        <w:r w:rsidR="009F3383">
          <w:t>, wh</w:t>
        </w:r>
        <w:r w:rsidR="006622AD">
          <w:t xml:space="preserve">ich was </w:t>
        </w:r>
        <w:r w:rsidR="006A3515">
          <w:t xml:space="preserve">considered </w:t>
        </w:r>
        <w:r w:rsidR="006622AD">
          <w:t xml:space="preserve">a high priority to allow the </w:t>
        </w:r>
        <w:r w:rsidR="009F3383">
          <w:t>methods</w:t>
        </w:r>
        <w:r w:rsidR="006622AD">
          <w:t xml:space="preserve"> to</w:t>
        </w:r>
        <w:r w:rsidR="009F3383">
          <w:t xml:space="preserve"> be</w:t>
        </w:r>
        <w:r w:rsidR="006622AD">
          <w:t xml:space="preserve"> </w:t>
        </w:r>
        <w:r w:rsidR="009F3383">
          <w:t>applied to</w:t>
        </w:r>
        <w:r w:rsidR="006622AD">
          <w:t xml:space="preserve"> diverse time-series datasets</w:t>
        </w:r>
        <w:r w:rsidR="00637ACB">
          <w:t xml:space="preserve"> and monitoring programs.</w:t>
        </w:r>
        <w:r w:rsidR="00B97D45">
          <w:t xml:space="preserve"> E</w:t>
        </w:r>
        <w:r>
          <w:t xml:space="preserve">xisting methods that begin to address </w:t>
        </w:r>
        <w:r w:rsidR="003A3F61">
          <w:t xml:space="preserve">some of </w:t>
        </w:r>
        <w:r w:rsidR="00B97D45">
          <w:t xml:space="preserve">the above </w:t>
        </w:r>
        <w:r w:rsidR="003A3F61">
          <w:t xml:space="preserve">requirements and priorities </w:t>
        </w:r>
        <w:r w:rsidR="00983B8D">
          <w:t xml:space="preserve">can </w:t>
        </w:r>
        <w:r>
          <w:t xml:space="preserve">be generalized </w:t>
        </w:r>
        <w:r w:rsidR="003A3F61">
          <w:t xml:space="preserve">into </w:t>
        </w:r>
        <w:r>
          <w:t xml:space="preserve">four </w:t>
        </w:r>
        <w:r w:rsidR="003A3F61">
          <w:t>groups</w:t>
        </w:r>
        <w:r>
          <w:t>: seasonal Kendall tests</w:t>
        </w:r>
        <w:r w:rsidR="003A3F61">
          <w:t xml:space="preserve"> (and other non-parametric tests)</w:t>
        </w:r>
        <w:r w:rsidR="00C143F2">
          <w:t>;</w:t>
        </w:r>
        <w:r>
          <w:t xml:space="preserve"> seasonal trend decomposition</w:t>
        </w:r>
        <w:r w:rsidR="003B569E">
          <w:t xml:space="preserve"> using loess</w:t>
        </w:r>
        <w:r>
          <w:t xml:space="preserve"> (STL</w:t>
        </w:r>
        <w:r w:rsidR="00C143F2">
          <w:t xml:space="preserve">); </w:t>
        </w:r>
        <w:r>
          <w:t>weighted regression on time, discharge, and season (WRTDS</w:t>
        </w:r>
        <w:r w:rsidR="00C143F2">
          <w:t xml:space="preserve">); </w:t>
        </w:r>
        <w:r>
          <w:t xml:space="preserve">and </w:t>
        </w:r>
        <w:r w:rsidR="00CA4688">
          <w:t>generalized additive models (</w:t>
        </w:r>
        <w:r>
          <w:t>GAMs</w:t>
        </w:r>
        <w:r w:rsidR="00CA4688">
          <w:t>)</w:t>
        </w:r>
        <w:r w:rsidR="00B603C7">
          <w:t>.</w:t>
        </w:r>
      </w:ins>
    </w:p>
    <w:p w14:paraId="016C577E" w14:textId="0380FDA0" w:rsidR="004C2887" w:rsidRDefault="00641731" w:rsidP="00B97D45">
      <w:pPr>
        <w:pStyle w:val="FirstParagraph"/>
        <w:spacing w:line="480" w:lineRule="auto"/>
        <w:pPrChange w:id="25" w:author="Marcus Beck" w:date="2021-07-28T18:44:00Z">
          <w:pPr>
            <w:pStyle w:val="BodyText"/>
            <w:spacing w:line="480" w:lineRule="auto"/>
          </w:pPr>
        </w:pPrChange>
      </w:pPr>
      <w:del w:id="26" w:author="Marcus Beck" w:date="2021-07-28T18:44:00Z">
        <w:r>
          <w:delText xml:space="preserve">Existing methods that begin to address our objectives in water quality trend analysis can be generalized into four basic approaches: seasonal Kendall tests, seasonal trend decomposition (STL), weighted regression on time, discharge, and season (WRTDS), and generalized additive models (GAMs). </w:delText>
        </w:r>
      </w:del>
      <w:r w:rsidR="008136D5">
        <w:t xml:space="preserve">Seasonal Kendall tests </w:t>
      </w:r>
      <w:del w:id="27" w:author="Marcus Beck" w:date="2021-07-28T18:44:00Z">
        <w:r>
          <w:delText>or</w:delText>
        </w:r>
      </w:del>
      <w:ins w:id="28" w:author="Marcus Beck" w:date="2021-07-28T18:44:00Z">
        <w:r w:rsidR="00CA4688">
          <w:t>and</w:t>
        </w:r>
      </w:ins>
      <w:r w:rsidR="00CA4688">
        <w:t xml:space="preserve"> </w:t>
      </w:r>
      <w:r w:rsidR="008136D5">
        <w:t xml:space="preserve">related non-parametric approaches have been used for decades in water quality trend assessments to identify </w:t>
      </w:r>
      <w:ins w:id="29" w:author="Marcus Beck" w:date="2021-07-28T18:44:00Z">
        <w:r w:rsidR="00757371">
          <w:t xml:space="preserve">inter-annual, </w:t>
        </w:r>
      </w:ins>
      <w:r w:rsidR="008136D5">
        <w:t xml:space="preserve">monotonic changes </w:t>
      </w:r>
      <w:del w:id="30" w:author="Marcus Beck" w:date="2021-07-28T18:44:00Z">
        <w:r>
          <w:delText xml:space="preserve">over several years </w:delText>
        </w:r>
      </w:del>
      <w:r w:rsidR="008136D5">
        <w:t xml:space="preserve">while accounting for </w:t>
      </w:r>
      <w:del w:id="31" w:author="Marcus Beck" w:date="2021-07-28T18:44:00Z">
        <w:r>
          <w:delText xml:space="preserve">the </w:delText>
        </w:r>
      </w:del>
      <w:r w:rsidR="008136D5">
        <w:t>predictable patterns among seasons (</w:t>
      </w:r>
      <w:proofErr w:type="spellStart"/>
      <w:del w:id="32" w:author="Marcus Beck" w:date="2021-07-28T18:44:00Z">
        <w:r w:rsidR="000A1A36">
          <w:fldChar w:fldCharType="begin"/>
        </w:r>
        <w:r w:rsidR="000A1A36">
          <w:delInstrText xml:space="preserve"> HYPERLINK \l "ref-Helsel20" \h </w:delInstrText>
        </w:r>
        <w:r w:rsidR="000A1A36">
          <w:fldChar w:fldCharType="separate"/>
        </w:r>
        <w:r>
          <w:rPr>
            <w:rStyle w:val="Hyperlink"/>
          </w:rPr>
          <w:delText>Helsel et al., 2020</w:delText>
        </w:r>
        <w:r w:rsidR="000A1A36">
          <w:rPr>
            <w:rStyle w:val="Hyperlink"/>
          </w:rPr>
          <w:fldChar w:fldCharType="end"/>
        </w:r>
      </w:del>
      <w:ins w:id="33" w:author="Marcus Beck" w:date="2021-07-28T18:44:00Z">
        <w:r w:rsidR="00AC4759">
          <w:fldChar w:fldCharType="begin"/>
        </w:r>
        <w:r w:rsidR="00AC4759">
          <w:instrText xml:space="preserve"> HYPERLINK \l "ref-Cloern07" \h </w:instrText>
        </w:r>
        <w:r w:rsidR="00AC4759">
          <w:fldChar w:fldCharType="separate"/>
        </w:r>
        <w:r w:rsidR="00757371">
          <w:rPr>
            <w:rStyle w:val="Hyperlink"/>
          </w:rPr>
          <w:t>Cloern</w:t>
        </w:r>
        <w:proofErr w:type="spellEnd"/>
        <w:r w:rsidR="00757371">
          <w:rPr>
            <w:rStyle w:val="Hyperlink"/>
          </w:rPr>
          <w:t xml:space="preserve"> et al., 2007</w:t>
        </w:r>
        <w:r w:rsidR="00AC4759">
          <w:rPr>
            <w:rStyle w:val="Hyperlink"/>
          </w:rPr>
          <w:fldChar w:fldCharType="end"/>
        </w:r>
        <w:r w:rsidR="00877143">
          <w:t>;</w:t>
        </w:r>
        <w:r w:rsidR="00757371">
          <w:rPr>
            <w:rStyle w:val="Hyperlink"/>
          </w:rPr>
          <w:t xml:space="preserve"> </w:t>
        </w:r>
        <w:r w:rsidR="00AC4759">
          <w:fldChar w:fldCharType="begin"/>
        </w:r>
        <w:r w:rsidR="00AC4759">
          <w:instrText xml:space="preserve"> HYPERLINK \l "ref-Helsel20" \h </w:instrText>
        </w:r>
        <w:r w:rsidR="00AC4759">
          <w:fldChar w:fldCharType="separate"/>
        </w:r>
        <w:proofErr w:type="spellStart"/>
        <w:r w:rsidR="008136D5">
          <w:rPr>
            <w:rStyle w:val="Hyperlink"/>
          </w:rPr>
          <w:t>Helsel</w:t>
        </w:r>
        <w:proofErr w:type="spellEnd"/>
        <w:r w:rsidR="008136D5">
          <w:rPr>
            <w:rStyle w:val="Hyperlink"/>
          </w:rPr>
          <w:t xml:space="preserve"> et al., 2020</w:t>
        </w:r>
        <w:r w:rsidR="00AC4759">
          <w:rPr>
            <w:rStyle w:val="Hyperlink"/>
          </w:rPr>
          <w:fldChar w:fldCharType="end"/>
        </w:r>
      </w:ins>
      <w:r w:rsidR="008136D5">
        <w:t xml:space="preserve">; </w:t>
      </w:r>
      <w:r w:rsidR="00AC4759">
        <w:fldChar w:fldCharType="begin"/>
      </w:r>
      <w:r w:rsidR="00AC4759">
        <w:instrText xml:space="preserve"> HYPERLINK \l "ref-Hirsch82" \h </w:instrText>
      </w:r>
      <w:r w:rsidR="00AC4759">
        <w:fldChar w:fldCharType="separate"/>
      </w:r>
      <w:r w:rsidR="008136D5">
        <w:rPr>
          <w:rStyle w:val="Hyperlink"/>
        </w:rPr>
        <w:t>Hirsch et al., 1982</w:t>
      </w:r>
      <w:r w:rsidR="00AC4759">
        <w:rPr>
          <w:rStyle w:val="Hyperlink"/>
        </w:rPr>
        <w:fldChar w:fldCharType="end"/>
      </w:r>
      <w:r w:rsidR="008136D5">
        <w:t xml:space="preserve">). </w:t>
      </w:r>
      <w:del w:id="34" w:author="Marcus Beck" w:date="2021-07-28T18:44:00Z">
        <w:r w:rsidR="00AC4759">
          <w:fldChar w:fldCharType="begin"/>
        </w:r>
        <w:r w:rsidR="00AC4759">
          <w:delInstrText xml:space="preserve"> HYPERLINK \l "ref-Wan17" \h </w:delInstrText>
        </w:r>
        <w:r w:rsidR="00AC4759">
          <w:fldChar w:fldCharType="separate"/>
        </w:r>
        <w:r>
          <w:rPr>
            <w:rStyle w:val="Hyperlink"/>
          </w:rPr>
          <w:delText>Wan et al.</w:delText>
        </w:r>
        <w:r w:rsidR="00AC4759">
          <w:rPr>
            <w:rStyle w:val="Hyperlink"/>
          </w:rPr>
          <w:fldChar w:fldCharType="end"/>
        </w:r>
        <w:r>
          <w:delText xml:space="preserve"> (</w:delText>
        </w:r>
        <w:r w:rsidR="00AC4759">
          <w:fldChar w:fldCharType="begin"/>
        </w:r>
        <w:r w:rsidR="00AC4759">
          <w:delInstrText xml:space="preserve"> HYPER</w:delInstrText>
        </w:r>
        <w:r w:rsidR="00AC4759">
          <w:delInstrText xml:space="preserve">LINK \l "ref-Wan17" \h </w:delInstrText>
        </w:r>
        <w:r w:rsidR="00AC4759">
          <w:fldChar w:fldCharType="separate"/>
        </w:r>
        <w:r>
          <w:rPr>
            <w:rStyle w:val="Hyperlink"/>
          </w:rPr>
          <w:delText>2017</w:delText>
        </w:r>
        <w:r w:rsidR="00AC4759">
          <w:rPr>
            <w:rStyle w:val="Hyperlink"/>
          </w:rPr>
          <w:fldChar w:fldCharType="end"/>
        </w:r>
        <w:r>
          <w:delText xml:space="preserve">) showed that </w:delText>
        </w:r>
      </w:del>
      <w:ins w:id="35" w:author="Marcus Beck" w:date="2021-07-28T18:44:00Z">
        <w:r w:rsidR="00452F99">
          <w:t>While</w:t>
        </w:r>
        <w:r w:rsidR="008136D5">
          <w:t xml:space="preserve"> </w:t>
        </w:r>
        <w:r w:rsidR="00CC0E8A">
          <w:t>seasonal Kendall</w:t>
        </w:r>
        <w:r w:rsidR="00452F99">
          <w:t xml:space="preserve"> and other </w:t>
        </w:r>
      </w:ins>
      <w:r w:rsidR="00452F99">
        <w:t xml:space="preserve">non-parametric approaches </w:t>
      </w:r>
      <w:r w:rsidR="008136D5">
        <w:t xml:space="preserve">have been </w:t>
      </w:r>
      <w:ins w:id="36" w:author="Marcus Beck" w:date="2021-07-28T18:44:00Z">
        <w:r w:rsidR="00452F99">
          <w:t xml:space="preserve">among </w:t>
        </w:r>
      </w:ins>
      <w:r w:rsidR="008136D5">
        <w:t xml:space="preserve">the most </w:t>
      </w:r>
      <w:r w:rsidR="008136D5">
        <w:lastRenderedPageBreak/>
        <w:t>commonly used methods in long-term water quality trend analysis</w:t>
      </w:r>
      <w:r w:rsidR="00452F99">
        <w:t xml:space="preserve"> </w:t>
      </w:r>
      <w:del w:id="37" w:author="Marcus Beck" w:date="2021-07-28T18:44:00Z">
        <w:r>
          <w:delText>despite critical limitations.</w:delText>
        </w:r>
      </w:del>
      <w:ins w:id="38" w:author="Marcus Beck" w:date="2021-07-28T18:44:00Z">
        <w:r w:rsidR="00452F99">
          <w:t>(</w:t>
        </w:r>
        <w:r w:rsidR="00AC4759">
          <w:fldChar w:fldCharType="begin"/>
        </w:r>
        <w:r w:rsidR="00AC4759">
          <w:instrText xml:space="preserve"> HYPERLINK \l "ref-Wan17" \h </w:instrText>
        </w:r>
        <w:r w:rsidR="00AC4759">
          <w:fldChar w:fldCharType="separate"/>
        </w:r>
        <w:r w:rsidR="00452F99">
          <w:rPr>
            <w:rStyle w:val="Hyperlink"/>
          </w:rPr>
          <w:t>Wan et al.</w:t>
        </w:r>
        <w:r w:rsidR="00AC4759">
          <w:rPr>
            <w:rStyle w:val="Hyperlink"/>
          </w:rPr>
          <w:fldChar w:fldCharType="end"/>
        </w:r>
        <w:r w:rsidR="00757371">
          <w:rPr>
            <w:rStyle w:val="Hyperlink"/>
          </w:rPr>
          <w:t>,</w:t>
        </w:r>
        <w:r w:rsidR="00452F99">
          <w:t xml:space="preserve"> </w:t>
        </w:r>
        <w:r w:rsidR="00AC4759">
          <w:fldChar w:fldCharType="begin"/>
        </w:r>
        <w:r w:rsidR="00AC4759">
          <w:instrText xml:space="preserve"> HYPERLINK \l "ref-Wan17" \h </w:instrText>
        </w:r>
        <w:r w:rsidR="00AC4759">
          <w:fldChar w:fldCharType="separate"/>
        </w:r>
        <w:r w:rsidR="00452F99">
          <w:rPr>
            <w:rStyle w:val="Hyperlink"/>
          </w:rPr>
          <w:t>2017</w:t>
        </w:r>
        <w:r w:rsidR="00AC4759">
          <w:rPr>
            <w:rStyle w:val="Hyperlink"/>
          </w:rPr>
          <w:fldChar w:fldCharType="end"/>
        </w:r>
        <w:r w:rsidR="00452F99">
          <w:t xml:space="preserve">), </w:t>
        </w:r>
        <w:r w:rsidR="00970698">
          <w:t>they do not satisfy several of our requirements</w:t>
        </w:r>
        <w:r w:rsidR="008136D5">
          <w:t>.</w:t>
        </w:r>
      </w:ins>
      <w:r w:rsidR="008136D5">
        <w:t xml:space="preserve"> For descriptive decomposition of long-term monitoring data, </w:t>
      </w:r>
      <w:del w:id="39" w:author="Marcus Beck" w:date="2021-07-28T18:44:00Z">
        <w:r>
          <w:delText xml:space="preserve">they </w:delText>
        </w:r>
      </w:del>
      <w:ins w:id="40" w:author="Marcus Beck" w:date="2021-07-28T18:44:00Z">
        <w:r w:rsidR="008136D5">
          <w:t>the</w:t>
        </w:r>
        <w:r w:rsidR="00614908">
          <w:t>se approaches</w:t>
        </w:r>
        <w:r w:rsidR="008136D5">
          <w:t xml:space="preserve"> </w:t>
        </w:r>
      </w:ins>
      <w:r w:rsidR="008136D5">
        <w:t>assume seasonal patterns within years do not change</w:t>
      </w:r>
      <w:del w:id="41" w:author="Marcus Beck" w:date="2021-07-28T18:44:00Z">
        <w:r>
          <w:delText>,</w:delText>
        </w:r>
      </w:del>
      <w:ins w:id="42" w:author="Marcus Beck" w:date="2021-07-28T18:44:00Z">
        <w:r w:rsidR="008136D5">
          <w:t xml:space="preserve"> </w:t>
        </w:r>
        <w:r w:rsidR="00970698">
          <w:t>and</w:t>
        </w:r>
      </w:ins>
      <w:r w:rsidR="00970698">
        <w:t xml:space="preserve"> </w:t>
      </w:r>
      <w:r w:rsidR="008136D5">
        <w:t>require regularly spaced or balanced data</w:t>
      </w:r>
      <w:del w:id="43" w:author="Marcus Beck" w:date="2021-07-28T18:44:00Z">
        <w:r>
          <w:delText>,</w:delText>
        </w:r>
      </w:del>
      <w:ins w:id="44" w:author="Marcus Beck" w:date="2021-07-28T18:44:00Z">
        <w:r w:rsidR="00970698">
          <w:t>. In addition, seasonal Kendall</w:t>
        </w:r>
        <w:r w:rsidR="00757371">
          <w:t xml:space="preserve"> tests</w:t>
        </w:r>
      </w:ins>
      <w:r w:rsidR="00970698">
        <w:t xml:space="preserve"> do </w:t>
      </w:r>
      <w:r w:rsidR="008136D5">
        <w:t xml:space="preserve">not </w:t>
      </w:r>
      <w:del w:id="45" w:author="Marcus Beck" w:date="2021-07-28T18:44:00Z">
        <w:r>
          <w:delText>include</w:delText>
        </w:r>
      </w:del>
      <w:ins w:id="46" w:author="Marcus Beck" w:date="2021-07-28T18:44:00Z">
        <w:r w:rsidR="00970698">
          <w:t>allow for</w:t>
        </w:r>
      </w:ins>
      <w:r w:rsidR="00970698">
        <w:t xml:space="preserve"> </w:t>
      </w:r>
      <w:r w:rsidR="008136D5">
        <w:t xml:space="preserve">additional </w:t>
      </w:r>
      <w:del w:id="47" w:author="Marcus Beck" w:date="2021-07-28T18:44:00Z">
        <w:r>
          <w:delText>predictors</w:delText>
        </w:r>
      </w:del>
      <w:ins w:id="48" w:author="Marcus Beck" w:date="2021-07-28T18:44:00Z">
        <w:r w:rsidR="00970698">
          <w:t>independent variables</w:t>
        </w:r>
      </w:ins>
      <w:r w:rsidR="00970698">
        <w:t xml:space="preserve"> </w:t>
      </w:r>
      <w:r w:rsidR="008136D5">
        <w:t xml:space="preserve">to explain variation, </w:t>
      </w:r>
      <w:del w:id="49" w:author="Marcus Beck" w:date="2021-07-28T18:44:00Z">
        <w:r>
          <w:delText xml:space="preserve">and </w:delText>
        </w:r>
      </w:del>
      <w:r w:rsidR="008136D5">
        <w:t>do not estimate a model that could be useful for other purposes</w:t>
      </w:r>
      <w:del w:id="50" w:author="Marcus Beck" w:date="2021-07-28T18:44:00Z">
        <w:r>
          <w:delText>. Thus, while these non-parametric approaches have some degree of robustness to assess magnitude</w:delText>
        </w:r>
      </w:del>
      <w:ins w:id="51" w:author="Marcus Beck" w:date="2021-07-28T18:44:00Z">
        <w:r w:rsidR="00877143">
          <w:t xml:space="preserve"> (e.g., prediction),</w:t>
        </w:r>
      </w:ins>
      <w:r w:rsidR="00877143">
        <w:t xml:space="preserve"> and </w:t>
      </w:r>
      <w:del w:id="52" w:author="Marcus Beck" w:date="2021-07-28T18:44:00Z">
        <w:r>
          <w:delText>direction</w:delText>
        </w:r>
      </w:del>
      <w:ins w:id="53" w:author="Marcus Beck" w:date="2021-07-28T18:44:00Z">
        <w:r w:rsidR="00877143">
          <w:t>do not easily allow for propagation</w:t>
        </w:r>
      </w:ins>
      <w:r w:rsidR="00877143">
        <w:t xml:space="preserve"> of </w:t>
      </w:r>
      <w:del w:id="54" w:author="Marcus Beck" w:date="2021-07-28T18:44:00Z">
        <w:r>
          <w:delText>trends, they apply only to narrow goals</w:delText>
        </w:r>
      </w:del>
      <w:ins w:id="55" w:author="Marcus Beck" w:date="2021-07-28T18:44:00Z">
        <w:r w:rsidR="00877143">
          <w:t>uncertainty to other trend analysis methods</w:t>
        </w:r>
      </w:ins>
      <w:r w:rsidR="008136D5">
        <w:t>.</w:t>
      </w:r>
    </w:p>
    <w:p w14:paraId="34652755" w14:textId="01262294" w:rsidR="004C2887" w:rsidRDefault="00641731" w:rsidP="00215C49">
      <w:pPr>
        <w:pStyle w:val="BodyText"/>
        <w:spacing w:line="480" w:lineRule="auto"/>
      </w:pPr>
      <w:del w:id="56" w:author="Marcus Beck" w:date="2021-07-28T18:44:00Z">
        <w:r>
          <w:delText>The seasonal trend decomposition using loess (STL)</w:delText>
        </w:r>
      </w:del>
      <w:ins w:id="57" w:author="Marcus Beck" w:date="2021-07-28T18:44:00Z">
        <w:r w:rsidR="008136D5">
          <w:t>STL</w:t>
        </w:r>
      </w:ins>
      <w:r w:rsidR="008136D5">
        <w:t xml:space="preserve"> decomposes a time series into additive components of a long-term trend, a seasonal pattern, and residuals (</w:t>
      </w:r>
      <w:hyperlink w:anchor="ref-Cleveland90">
        <w:r w:rsidR="008136D5">
          <w:rPr>
            <w:rStyle w:val="Hyperlink"/>
          </w:rPr>
          <w:t>Cleveland et al., 1990</w:t>
        </w:r>
      </w:hyperlink>
      <w:r w:rsidR="008136D5">
        <w:t xml:space="preserve">; </w:t>
      </w:r>
      <w:ins w:id="58" w:author="Marcus Beck" w:date="2021-07-28T18:44:00Z">
        <w:r w:rsidR="00AC4759">
          <w:fldChar w:fldCharType="begin"/>
        </w:r>
        <w:r w:rsidR="00AC4759">
          <w:instrText xml:space="preserve"> HYPERLINK \l "refCloern18" </w:instrText>
        </w:r>
        <w:r w:rsidR="00AC4759">
          <w:fldChar w:fldCharType="separate"/>
        </w:r>
        <w:proofErr w:type="spellStart"/>
        <w:r w:rsidR="00EE119C" w:rsidRPr="000C6A2B">
          <w:rPr>
            <w:rStyle w:val="Hyperlink"/>
          </w:rPr>
          <w:t>Cloern</w:t>
        </w:r>
        <w:proofErr w:type="spellEnd"/>
        <w:r w:rsidR="000C6A2B" w:rsidRPr="000C6A2B">
          <w:rPr>
            <w:rStyle w:val="Hyperlink"/>
          </w:rPr>
          <w:t>,</w:t>
        </w:r>
        <w:r w:rsidR="00EE119C" w:rsidRPr="000C6A2B">
          <w:rPr>
            <w:rStyle w:val="Hyperlink"/>
          </w:rPr>
          <w:t xml:space="preserve"> 2018</w:t>
        </w:r>
        <w:r w:rsidR="00AC4759">
          <w:rPr>
            <w:rStyle w:val="Hyperlink"/>
          </w:rPr>
          <w:fldChar w:fldCharType="end"/>
        </w:r>
        <w:r w:rsidR="00EE119C">
          <w:t xml:space="preserve">; </w:t>
        </w:r>
      </w:ins>
      <w:hyperlink w:anchor="ref-Cloern10">
        <w:proofErr w:type="spellStart"/>
        <w:r w:rsidR="008136D5">
          <w:rPr>
            <w:rStyle w:val="Hyperlink"/>
          </w:rPr>
          <w:t>Cloern</w:t>
        </w:r>
        <w:proofErr w:type="spellEnd"/>
        <w:r w:rsidR="008136D5">
          <w:rPr>
            <w:rStyle w:val="Hyperlink"/>
          </w:rPr>
          <w:t xml:space="preserve"> and </w:t>
        </w:r>
        <w:proofErr w:type="spellStart"/>
        <w:r w:rsidR="008136D5">
          <w:rPr>
            <w:rStyle w:val="Hyperlink"/>
          </w:rPr>
          <w:t>Jassby</w:t>
        </w:r>
        <w:proofErr w:type="spellEnd"/>
        <w:r w:rsidR="008136D5">
          <w:rPr>
            <w:rStyle w:val="Hyperlink"/>
          </w:rPr>
          <w:t>, 2010</w:t>
        </w:r>
      </w:hyperlink>
      <w:r w:rsidR="008136D5">
        <w:t xml:space="preserve">; </w:t>
      </w:r>
      <w:hyperlink w:anchor="ref-Stow15">
        <w:r w:rsidR="008136D5">
          <w:rPr>
            <w:rStyle w:val="Hyperlink"/>
          </w:rPr>
          <w:t>Stow et al., 2015</w:t>
        </w:r>
      </w:hyperlink>
      <w:r w:rsidR="008136D5">
        <w:t xml:space="preserve">). While useful and widely applied, this method </w:t>
      </w:r>
      <w:del w:id="59" w:author="Marcus Beck" w:date="2021-07-28T18:44:00Z">
        <w:r>
          <w:delText>also has important limitations.</w:delText>
        </w:r>
      </w:del>
      <w:ins w:id="60" w:author="Marcus Beck" w:date="2021-07-28T18:44:00Z">
        <w:r w:rsidR="00822968">
          <w:t>does not address all of our requirements</w:t>
        </w:r>
        <w:r w:rsidR="008136D5">
          <w:t>.</w:t>
        </w:r>
      </w:ins>
      <w:r w:rsidR="008136D5">
        <w:t xml:space="preserve"> STL decomposition does not </w:t>
      </w:r>
      <w:del w:id="61" w:author="Marcus Beck" w:date="2021-07-28T18:44:00Z">
        <w:r>
          <w:delText>incorporate</w:delText>
        </w:r>
      </w:del>
      <w:ins w:id="62" w:author="Marcus Beck" w:date="2021-07-28T18:44:00Z">
        <w:r w:rsidR="00A8669E">
          <w:t>allow for incorporating</w:t>
        </w:r>
      </w:ins>
      <w:r w:rsidR="00A8669E">
        <w:t xml:space="preserve"> </w:t>
      </w:r>
      <w:r w:rsidR="008136D5">
        <w:t xml:space="preserve">explanatory variables </w:t>
      </w:r>
      <w:del w:id="63" w:author="Marcus Beck" w:date="2021-07-28T18:44:00Z">
        <w:r>
          <w:delText>besides</w:delText>
        </w:r>
      </w:del>
      <w:ins w:id="64" w:author="Marcus Beck" w:date="2021-07-28T18:44:00Z">
        <w:r w:rsidR="00A8669E">
          <w:t>other than</w:t>
        </w:r>
      </w:ins>
      <w:r w:rsidR="00A8669E">
        <w:t xml:space="preserve"> </w:t>
      </w:r>
      <w:r w:rsidR="008136D5">
        <w:t>time</w:t>
      </w:r>
      <w:ins w:id="65" w:author="Marcus Beck" w:date="2021-07-28T18:44:00Z">
        <w:r w:rsidR="003A3F61">
          <w:t>. In addition</w:t>
        </w:r>
      </w:ins>
      <w:r w:rsidR="003A3F61">
        <w:t xml:space="preserve">, </w:t>
      </w:r>
      <w:r w:rsidR="008136D5">
        <w:t xml:space="preserve">it is </w:t>
      </w:r>
      <w:del w:id="66" w:author="Marcus Beck" w:date="2021-07-28T18:44:00Z">
        <w:r>
          <w:delText>defined</w:delText>
        </w:r>
      </w:del>
      <w:ins w:id="67" w:author="Marcus Beck" w:date="2021-07-28T18:44:00Z">
        <w:r w:rsidR="003A3F61">
          <w:t>often characterized</w:t>
        </w:r>
      </w:ins>
      <w:r w:rsidR="003A3F61">
        <w:t xml:space="preserve"> </w:t>
      </w:r>
      <w:r w:rsidR="008136D5">
        <w:t xml:space="preserve">more as an algorithm of statistical steps than as a </w:t>
      </w:r>
      <w:del w:id="68" w:author="Marcus Beck" w:date="2021-07-28T18:44:00Z">
        <w:r>
          <w:delText xml:space="preserve">coherent </w:delText>
        </w:r>
      </w:del>
      <w:r w:rsidR="008136D5">
        <w:t>statistical model</w:t>
      </w:r>
      <w:r w:rsidR="00614908">
        <w:t xml:space="preserve"> </w:t>
      </w:r>
      <w:ins w:id="69" w:author="Marcus Beck" w:date="2021-07-28T18:44:00Z">
        <w:r w:rsidR="00614908">
          <w:t>with estimated parameters</w:t>
        </w:r>
        <w:r w:rsidR="008136D5">
          <w:t xml:space="preserve"> </w:t>
        </w:r>
      </w:ins>
      <w:r w:rsidR="008136D5">
        <w:t xml:space="preserve">(e.g., </w:t>
      </w:r>
      <w:hyperlink w:anchor="ref-Wan17">
        <w:r w:rsidR="008136D5">
          <w:rPr>
            <w:rStyle w:val="Hyperlink"/>
          </w:rPr>
          <w:t>Wan et al., 2017</w:t>
        </w:r>
      </w:hyperlink>
      <w:del w:id="70" w:author="Marcus Beck" w:date="2021-07-28T18:44:00Z">
        <w:r>
          <w:delText>),</w:delText>
        </w:r>
      </w:del>
      <w:ins w:id="71" w:author="Marcus Beck" w:date="2021-07-28T18:44:00Z">
        <w:r w:rsidR="008136D5">
          <w:t>)</w:t>
        </w:r>
      </w:ins>
      <w:r w:rsidR="008136D5">
        <w:t xml:space="preserve"> and it does not usually estimate standard errors to allow hypothesis testing (but see </w:t>
      </w:r>
      <w:hyperlink w:anchor="ref-Hafen10">
        <w:proofErr w:type="spellStart"/>
        <w:r w:rsidR="008136D5">
          <w:rPr>
            <w:rStyle w:val="Hyperlink"/>
          </w:rPr>
          <w:t>Hafen</w:t>
        </w:r>
        <w:proofErr w:type="spellEnd"/>
        <w:r w:rsidR="008136D5">
          <w:rPr>
            <w:rStyle w:val="Hyperlink"/>
          </w:rPr>
          <w:t>, 2010</w:t>
        </w:r>
      </w:hyperlink>
      <w:r w:rsidR="008136D5">
        <w:t xml:space="preserve">). STL methods may also over-simplify trends into </w:t>
      </w:r>
      <w:del w:id="72" w:author="Marcus Beck" w:date="2021-07-28T18:44:00Z">
        <w:r>
          <w:delText>stationary</w:delText>
        </w:r>
      </w:del>
      <w:ins w:id="73" w:author="Marcus Beck" w:date="2021-07-28T18:44:00Z">
        <w:r w:rsidR="008136D5">
          <w:t>fixed</w:t>
        </w:r>
      </w:ins>
      <w:r w:rsidR="008136D5">
        <w:t xml:space="preserve"> components that do not change over time, e.g., a seasonal estimate that is constant across years. This limitation presents challenges when addressing questions relevant to long-term water quality data, such as timing of seasonal peaks that can suggest system response to changing environmental conditions (</w:t>
      </w:r>
      <w:proofErr w:type="spellStart"/>
      <w:r w:rsidR="00AC4759">
        <w:fldChar w:fldCharType="begin"/>
      </w:r>
      <w:r w:rsidR="00AC4759">
        <w:instrText xml:space="preserve"> HYPERLINK \l "ref-Cloern10" \h </w:instrText>
      </w:r>
      <w:r w:rsidR="00AC4759">
        <w:fldChar w:fldCharType="separate"/>
      </w:r>
      <w:r w:rsidR="008136D5">
        <w:rPr>
          <w:rStyle w:val="Hyperlink"/>
        </w:rPr>
        <w:t>Cloern</w:t>
      </w:r>
      <w:proofErr w:type="spellEnd"/>
      <w:r w:rsidR="008136D5">
        <w:rPr>
          <w:rStyle w:val="Hyperlink"/>
        </w:rPr>
        <w:t xml:space="preserve"> and </w:t>
      </w:r>
      <w:proofErr w:type="spellStart"/>
      <w:r w:rsidR="008136D5">
        <w:rPr>
          <w:rStyle w:val="Hyperlink"/>
        </w:rPr>
        <w:t>Jassby</w:t>
      </w:r>
      <w:proofErr w:type="spellEnd"/>
      <w:r w:rsidR="008136D5">
        <w:rPr>
          <w:rStyle w:val="Hyperlink"/>
        </w:rPr>
        <w:t>, 2010</w:t>
      </w:r>
      <w:r w:rsidR="00AC4759">
        <w:rPr>
          <w:rStyle w:val="Hyperlink"/>
        </w:rPr>
        <w:fldChar w:fldCharType="end"/>
      </w:r>
      <w:r w:rsidR="008136D5">
        <w:t xml:space="preserve">; </w:t>
      </w:r>
      <w:hyperlink w:anchor="ref-Navarro12">
        <w:r w:rsidR="008136D5">
          <w:rPr>
            <w:rStyle w:val="Hyperlink"/>
          </w:rPr>
          <w:t>Navarro et al., 2012</w:t>
        </w:r>
      </w:hyperlink>
      <w:r w:rsidR="008136D5">
        <w:t>).</w:t>
      </w:r>
    </w:p>
    <w:p w14:paraId="27A2C851" w14:textId="2F0939AC" w:rsidR="004C2887" w:rsidRDefault="008136D5" w:rsidP="00215C49">
      <w:pPr>
        <w:pStyle w:val="BodyText"/>
        <w:spacing w:line="480" w:lineRule="auto"/>
      </w:pPr>
      <w:r>
        <w:lastRenderedPageBreak/>
        <w:t>The weighted regression on time, discharge, and season (WRTDS) method addresses the problem of inflexibility in STL by using a more general local regression scheme (</w:t>
      </w:r>
      <w:hyperlink w:anchor="ref-Beck18b">
        <w:r>
          <w:rPr>
            <w:rStyle w:val="Hyperlink"/>
          </w:rPr>
          <w:t>Beck et al., 2018</w:t>
        </w:r>
      </w:hyperlink>
      <w:r>
        <w:t xml:space="preserve">; </w:t>
      </w:r>
      <w:hyperlink w:anchor="ref-Beck15">
        <w:r>
          <w:rPr>
            <w:rStyle w:val="Hyperlink"/>
          </w:rPr>
          <w:t xml:space="preserve">Beck and </w:t>
        </w:r>
        <w:proofErr w:type="spellStart"/>
        <w:r>
          <w:rPr>
            <w:rStyle w:val="Hyperlink"/>
          </w:rPr>
          <w:t>Hagy</w:t>
        </w:r>
        <w:proofErr w:type="spellEnd"/>
        <w:r>
          <w:rPr>
            <w:rStyle w:val="Hyperlink"/>
          </w:rPr>
          <w:t>, 2015</w:t>
        </w:r>
      </w:hyperlink>
      <w:r>
        <w:t xml:space="preserve">; </w:t>
      </w:r>
      <w:hyperlink w:anchor="ref-Hirsch10">
        <w:r>
          <w:rPr>
            <w:rStyle w:val="Hyperlink"/>
          </w:rPr>
          <w:t>Hirsch et al., 2010</w:t>
        </w:r>
      </w:hyperlink>
      <w:del w:id="74" w:author="Marcus Beck" w:date="2021-07-28T18:44:00Z">
        <w:r w:rsidR="00641731">
          <w:delText>).</w:delText>
        </w:r>
      </w:del>
      <w:ins w:id="75" w:author="Marcus Beck" w:date="2021-07-28T18:44:00Z">
        <w:r w:rsidR="00507D36" w:rsidRPr="00507D36">
          <w:rPr>
            <w:rStyle w:val="Hyperlink"/>
            <w:color w:val="auto"/>
          </w:rPr>
          <w:t>;</w:t>
        </w:r>
        <w:r w:rsidR="00507D36">
          <w:rPr>
            <w:rStyle w:val="Hyperlink"/>
          </w:rPr>
          <w:t xml:space="preserve"> </w:t>
        </w:r>
        <w:r w:rsidR="00AC4759">
          <w:fldChar w:fldCharType="begin"/>
        </w:r>
        <w:r w:rsidR="00AC4759">
          <w:instrText xml:space="preserve"> HYPERLINK \l "ref-Hirsch15" \h </w:instrText>
        </w:r>
        <w:r w:rsidR="00AC4759">
          <w:fldChar w:fldCharType="separate"/>
        </w:r>
        <w:r w:rsidR="00507D36">
          <w:rPr>
            <w:rStyle w:val="Hyperlink"/>
          </w:rPr>
          <w:t>Hirsch et al., 2015</w:t>
        </w:r>
        <w:r w:rsidR="00AC4759">
          <w:rPr>
            <w:rStyle w:val="Hyperlink"/>
          </w:rPr>
          <w:fldChar w:fldCharType="end"/>
        </w:r>
        <w:r>
          <w:t>).</w:t>
        </w:r>
      </w:ins>
      <w:r>
        <w:t xml:space="preserve"> Designed for evaluating water quality in rivers </w:t>
      </w:r>
      <w:proofErr w:type="gramStart"/>
      <w:r>
        <w:t>where</w:t>
      </w:r>
      <w:proofErr w:type="gramEnd"/>
      <w:r>
        <w:t xml:space="preserve"> separating the effect of discharge on constituent concentration is important, WRTDS estimates a moving window regression model with components that allow parameters to vary smoothly in relation to both time and discharge. This yields parameters that are specific to season, year, and flow regime. The WRTDS approach is conceptually similar to local kernel smoothing methods, with specific application to explanatory variables relevant for water quality constituents (i.e., season, year, and discharge). Standard error estimates of predictions from WRTDS are available through a block bootstrap approach applied to the model results (</w:t>
      </w:r>
      <w:hyperlink w:anchor="ref-Hirsch15">
        <w:r>
          <w:rPr>
            <w:rStyle w:val="Hyperlink"/>
          </w:rPr>
          <w:t>Hirsch et al., 2015</w:t>
        </w:r>
      </w:hyperlink>
      <w:r>
        <w:t>). Although a useful addition to the original method (</w:t>
      </w:r>
      <w:hyperlink w:anchor="ref-Hirsch10">
        <w:r>
          <w:rPr>
            <w:rStyle w:val="Hyperlink"/>
          </w:rPr>
          <w:t>Hirsch et al., 2010</w:t>
        </w:r>
      </w:hyperlink>
      <w:r>
        <w:t>), the approach requires extensive resampling using a previously fitted model. Alternative methods that include standard error estimates simultaneously with model output may be preferred for intensive or more iterative applications.</w:t>
      </w:r>
    </w:p>
    <w:p w14:paraId="2AEB81A3" w14:textId="78B00B41" w:rsidR="004C2887" w:rsidRDefault="00641731" w:rsidP="00215C49">
      <w:pPr>
        <w:pStyle w:val="BodyText"/>
        <w:spacing w:line="480" w:lineRule="auto"/>
      </w:pPr>
      <w:del w:id="76" w:author="Marcus Beck" w:date="2021-07-28T18:44:00Z">
        <w:r>
          <w:delText>Generalized additive models (</w:delText>
        </w:r>
      </w:del>
      <w:ins w:id="77" w:author="Marcus Beck" w:date="2021-07-28T18:44:00Z">
        <w:r w:rsidR="000C6A2B">
          <w:t>Finally,</w:t>
        </w:r>
        <w:r w:rsidR="000A78CD">
          <w:t xml:space="preserve"> </w:t>
        </w:r>
      </w:ins>
      <w:r w:rsidR="000C6A2B">
        <w:t>GAMs</w:t>
      </w:r>
      <w:del w:id="78" w:author="Marcus Beck" w:date="2021-07-28T18:44:00Z">
        <w:r>
          <w:delText>) are</w:delText>
        </w:r>
      </w:del>
      <w:ins w:id="79" w:author="Marcus Beck" w:date="2021-07-28T18:44:00Z">
        <w:r w:rsidR="000C6A2B">
          <w:t xml:space="preserve"> </w:t>
        </w:r>
        <w:r w:rsidR="000A78CD">
          <w:t xml:space="preserve">can </w:t>
        </w:r>
        <w:r w:rsidR="000C6A2B">
          <w:t>satisf</w:t>
        </w:r>
        <w:r w:rsidR="000A78CD">
          <w:t>y</w:t>
        </w:r>
        <w:r w:rsidR="000C6A2B">
          <w:t xml:space="preserve"> the requirements and priorities identified above and </w:t>
        </w:r>
        <w:r w:rsidR="00B022E9">
          <w:t>w</w:t>
        </w:r>
        <w:r w:rsidR="000A78CD">
          <w:t>ere</w:t>
        </w:r>
        <w:r w:rsidR="00B603C7">
          <w:t xml:space="preserve"> adopted as a</w:t>
        </w:r>
      </w:ins>
      <w:r w:rsidR="00B603C7">
        <w:t xml:space="preserve"> central </w:t>
      </w:r>
      <w:del w:id="80" w:author="Marcus Beck" w:date="2021-07-28T18:44:00Z">
        <w:r>
          <w:delText>to this paper and form the basis of</w:delText>
        </w:r>
      </w:del>
      <w:ins w:id="81" w:author="Marcus Beck" w:date="2021-07-28T18:44:00Z">
        <w:r w:rsidR="00B603C7">
          <w:t xml:space="preserve">component </w:t>
        </w:r>
        <w:r w:rsidR="000A78CD">
          <w:t>for</w:t>
        </w:r>
      </w:ins>
      <w:r w:rsidR="000A78CD">
        <w:t xml:space="preserve"> the </w:t>
      </w:r>
      <w:del w:id="82" w:author="Marcus Beck" w:date="2021-07-28T18:44:00Z">
        <w:r>
          <w:delText>fourth method to separate fluctuations on different time scales.</w:delText>
        </w:r>
      </w:del>
      <w:ins w:id="83" w:author="Marcus Beck" w:date="2021-07-28T18:44:00Z">
        <w:r w:rsidR="000A78CD">
          <w:t>trend analyses herein.</w:t>
        </w:r>
      </w:ins>
      <w:r w:rsidR="000A78CD">
        <w:t xml:space="preserve"> </w:t>
      </w:r>
      <w:r w:rsidR="008136D5">
        <w:t xml:space="preserve">GAMs combine one or more smoothing splines to model patterns in data and </w:t>
      </w:r>
      <w:del w:id="84" w:author="Marcus Beck" w:date="2021-07-28T18:44:00Z">
        <w:r>
          <w:delText>may</w:delText>
        </w:r>
      </w:del>
      <w:ins w:id="85" w:author="Marcus Beck" w:date="2021-07-28T18:44:00Z">
        <w:r w:rsidR="00B603C7">
          <w:t>can</w:t>
        </w:r>
      </w:ins>
      <w:r w:rsidR="00B603C7">
        <w:t xml:space="preserve"> be </w:t>
      </w:r>
      <w:del w:id="86" w:author="Marcus Beck" w:date="2021-07-28T18:44:00Z">
        <w:r>
          <w:delText>seen</w:delText>
        </w:r>
      </w:del>
      <w:ins w:id="87" w:author="Marcus Beck" w:date="2021-07-28T18:44:00Z">
        <w:r w:rsidR="00B603C7">
          <w:t>reasonably viewed</w:t>
        </w:r>
      </w:ins>
      <w:r w:rsidR="00B603C7">
        <w:t xml:space="preserve"> as </w:t>
      </w:r>
      <w:r w:rsidR="008136D5">
        <w:t>generaliz</w:t>
      </w:r>
      <w:r w:rsidR="00B603C7">
        <w:t xml:space="preserve">ing </w:t>
      </w:r>
      <w:r w:rsidR="008136D5">
        <w:t>the concepts behind STL and WRTDS (</w:t>
      </w:r>
      <w:proofErr w:type="spellStart"/>
      <w:r w:rsidR="00AC4759">
        <w:fldChar w:fldCharType="begin"/>
      </w:r>
      <w:r w:rsidR="00AC4759">
        <w:instrText xml:space="preserve"> HYPERLINK \l "ref-Haraguchi15" \h </w:instrText>
      </w:r>
      <w:r w:rsidR="00AC4759">
        <w:fldChar w:fldCharType="separate"/>
      </w:r>
      <w:r w:rsidR="008136D5">
        <w:rPr>
          <w:rStyle w:val="Hyperlink"/>
        </w:rPr>
        <w:t>Haraguchi</w:t>
      </w:r>
      <w:proofErr w:type="spellEnd"/>
      <w:r w:rsidR="008136D5">
        <w:rPr>
          <w:rStyle w:val="Hyperlink"/>
        </w:rPr>
        <w:t xml:space="preserve"> et al., 2015</w:t>
      </w:r>
      <w:r w:rsidR="00AC4759">
        <w:rPr>
          <w:rStyle w:val="Hyperlink"/>
        </w:rPr>
        <w:fldChar w:fldCharType="end"/>
      </w:r>
      <w:r w:rsidR="008136D5">
        <w:t xml:space="preserve">; </w:t>
      </w:r>
      <w:hyperlink w:anchor="ref-He06">
        <w:r w:rsidR="008136D5">
          <w:rPr>
            <w:rStyle w:val="Hyperlink"/>
          </w:rPr>
          <w:t>He et al., 2006</w:t>
        </w:r>
      </w:hyperlink>
      <w:r w:rsidR="008136D5">
        <w:t xml:space="preserve">; </w:t>
      </w:r>
      <w:hyperlink w:anchor="ref-Morton08">
        <w:r w:rsidR="008136D5">
          <w:rPr>
            <w:rStyle w:val="Hyperlink"/>
          </w:rPr>
          <w:t>Morton and Henderson, 2008</w:t>
        </w:r>
      </w:hyperlink>
      <w:r w:rsidR="008136D5">
        <w:t xml:space="preserve">; </w:t>
      </w:r>
      <w:hyperlink w:anchor="ref-Murphy19">
        <w:r w:rsidR="008136D5">
          <w:rPr>
            <w:rStyle w:val="Hyperlink"/>
          </w:rPr>
          <w:t>Murphy et al., 2019</w:t>
        </w:r>
      </w:hyperlink>
      <w:r w:rsidR="008136D5">
        <w:t xml:space="preserve">; </w:t>
      </w:r>
      <w:hyperlink w:anchor="ref-Pearce11">
        <w:r w:rsidR="008136D5">
          <w:rPr>
            <w:rStyle w:val="Hyperlink"/>
          </w:rPr>
          <w:t>Pearce et al., 2011</w:t>
        </w:r>
      </w:hyperlink>
      <w:r w:rsidR="008136D5">
        <w:t xml:space="preserve">). The </w:t>
      </w:r>
      <w:proofErr w:type="spellStart"/>
      <w:r w:rsidR="008136D5">
        <w:t>basis</w:t>
      </w:r>
      <w:proofErr w:type="spellEnd"/>
      <w:r w:rsidR="008136D5">
        <w:t xml:space="preserve"> functions used to formulate GAMs can be customized based on expected patterns in the data. </w:t>
      </w:r>
      <w:del w:id="88" w:author="Marcus Beck" w:date="2021-07-28T18:44:00Z">
        <w:r>
          <w:delText>One example includes</w:delText>
        </w:r>
      </w:del>
      <w:ins w:id="89" w:author="Marcus Beck" w:date="2021-07-28T18:44:00Z">
        <w:r w:rsidR="008136D5">
          <w:t>Examples include</w:t>
        </w:r>
      </w:ins>
      <w:r w:rsidR="008136D5">
        <w:t xml:space="preserve"> cyclic splines, which can be used to model seasonal patterns, and low-dimensional interactions</w:t>
      </w:r>
      <w:del w:id="90" w:author="Marcus Beck" w:date="2021-07-28T18:44:00Z">
        <w:r>
          <w:delText>.</w:delText>
        </w:r>
      </w:del>
      <w:ins w:id="91" w:author="Marcus Beck" w:date="2021-07-28T18:44:00Z">
        <w:r w:rsidR="005C34BA">
          <w:t xml:space="preserve"> </w:t>
        </w:r>
        <w:r w:rsidR="008B07C2">
          <w:t>(</w:t>
        </w:r>
        <w:r w:rsidR="00AC4759">
          <w:fldChar w:fldCharType="begin"/>
        </w:r>
        <w:r w:rsidR="00AC4759">
          <w:instrText xml:space="preserve"> HYPERLINK \l "ref-Wood17" \h </w:instrText>
        </w:r>
        <w:r w:rsidR="00AC4759">
          <w:fldChar w:fldCharType="separate"/>
        </w:r>
        <w:r w:rsidR="008B07C2">
          <w:rPr>
            <w:rStyle w:val="Hyperlink"/>
          </w:rPr>
          <w:t>Wood, 2017</w:t>
        </w:r>
        <w:r w:rsidR="00AC4759">
          <w:rPr>
            <w:rStyle w:val="Hyperlink"/>
          </w:rPr>
          <w:fldChar w:fldCharType="end"/>
        </w:r>
        <w:r w:rsidR="008B07C2">
          <w:t>)</w:t>
        </w:r>
        <w:r w:rsidR="008136D5">
          <w:t>.</w:t>
        </w:r>
      </w:ins>
      <w:r w:rsidR="008136D5">
        <w:t xml:space="preserve"> GAMs have added flexibility because </w:t>
      </w:r>
      <w:r w:rsidR="008136D5">
        <w:lastRenderedPageBreak/>
        <w:t>they can include both parametric (e.g., linear or quadratic) components and non-parametric (spline) components. Multiple approaches have been developed to determine the optimal degree of smoothness</w:t>
      </w:r>
      <w:del w:id="92" w:author="Marcus Beck" w:date="2021-07-28T18:44:00Z">
        <w:r>
          <w:delText>.</w:delText>
        </w:r>
      </w:del>
      <w:ins w:id="93" w:author="Marcus Beck" w:date="2021-07-28T18:44:00Z">
        <w:r w:rsidR="005C34BA">
          <w:t xml:space="preserve"> </w:t>
        </w:r>
        <w:r w:rsidR="008B07C2">
          <w:t>(</w:t>
        </w:r>
        <w:r w:rsidR="00AC4759">
          <w:fldChar w:fldCharType="begin"/>
        </w:r>
        <w:r w:rsidR="00AC4759">
          <w:instrText xml:space="preserve"> HYPERLINK \l "ref-Wood17" \h </w:instrText>
        </w:r>
        <w:r w:rsidR="00AC4759">
          <w:fldChar w:fldCharType="separate"/>
        </w:r>
        <w:r w:rsidR="008B07C2">
          <w:rPr>
            <w:rStyle w:val="Hyperlink"/>
          </w:rPr>
          <w:t>Wood, 2004; 2017</w:t>
        </w:r>
        <w:r w:rsidR="00AC4759">
          <w:rPr>
            <w:rStyle w:val="Hyperlink"/>
          </w:rPr>
          <w:fldChar w:fldCharType="end"/>
        </w:r>
        <w:r w:rsidR="008B07C2">
          <w:t>)</w:t>
        </w:r>
        <w:r w:rsidR="008136D5">
          <w:t>.</w:t>
        </w:r>
      </w:ins>
      <w:r w:rsidR="008136D5">
        <w:t xml:space="preserve"> These approaches are based on optimization of out-of-sample prediction error, which addresses a key concern around methods like WRTDS that do not have analogs for choosing optimal degrees of smoothing. GAMs can also produce </w:t>
      </w:r>
      <w:ins w:id="94" w:author="Marcus Beck" w:date="2021-07-28T18:44:00Z">
        <w:r w:rsidR="008136D5">
          <w:t xml:space="preserve">results </w:t>
        </w:r>
      </w:ins>
      <w:r w:rsidR="00B603C7">
        <w:t>comparable</w:t>
      </w:r>
      <w:del w:id="95" w:author="Marcus Beck" w:date="2021-07-28T18:44:00Z">
        <w:r>
          <w:delText xml:space="preserve"> results similar</w:delText>
        </w:r>
      </w:del>
      <w:r w:rsidR="00B603C7">
        <w:t xml:space="preserve"> </w:t>
      </w:r>
      <w:r w:rsidR="008136D5">
        <w:t>to those provided by WRTDS (</w:t>
      </w:r>
      <w:hyperlink w:anchor="ref-Beck17">
        <w:r w:rsidR="008136D5">
          <w:rPr>
            <w:rStyle w:val="Hyperlink"/>
          </w:rPr>
          <w:t>Beck and Murphy, 2017</w:t>
        </w:r>
      </w:hyperlink>
      <w:r w:rsidR="008136D5">
        <w:t>) and have readily obtainable uncertainty estimates. Further, GAMs have natural frequentist and Bayesian interpretations, are naturally extensible to include random effects (i.e., generalized additive mixed models or GAMMs), and have computationally efficient implementations (</w:t>
      </w:r>
      <w:hyperlink w:anchor="ref-Wood17">
        <w:r w:rsidR="008136D5">
          <w:rPr>
            <w:rStyle w:val="Hyperlink"/>
          </w:rPr>
          <w:t>Wood, 2017</w:t>
        </w:r>
      </w:hyperlink>
      <w:r w:rsidR="008136D5">
        <w:t>).</w:t>
      </w:r>
    </w:p>
    <w:p w14:paraId="53F0A9FD" w14:textId="3FFFE4AE" w:rsidR="000A78CD" w:rsidRDefault="008136D5">
      <w:pPr>
        <w:pStyle w:val="BodyText"/>
        <w:spacing w:line="480" w:lineRule="auto"/>
      </w:pPr>
      <w:r>
        <w:t>GAMs have been applied previously to evaluate trends in water quality time series from long-term monitoring programs (</w:t>
      </w:r>
      <w:proofErr w:type="spellStart"/>
      <w:r w:rsidR="00AC4759">
        <w:fldChar w:fldCharType="begin"/>
      </w:r>
      <w:r w:rsidR="00AC4759">
        <w:instrText xml:space="preserve"> HYPERLINK \l "ref-Haraguchi15" \h </w:instrText>
      </w:r>
      <w:r w:rsidR="00AC4759">
        <w:fldChar w:fldCharType="separate"/>
      </w:r>
      <w:r>
        <w:rPr>
          <w:rStyle w:val="Hyperlink"/>
        </w:rPr>
        <w:t>Haraguchi</w:t>
      </w:r>
      <w:proofErr w:type="spellEnd"/>
      <w:r>
        <w:rPr>
          <w:rStyle w:val="Hyperlink"/>
        </w:rPr>
        <w:t xml:space="preserve"> et al., 2015</w:t>
      </w:r>
      <w:r w:rsidR="00AC4759">
        <w:rPr>
          <w:rStyle w:val="Hyperlink"/>
        </w:rPr>
        <w:fldChar w:fldCharType="end"/>
      </w:r>
      <w:r>
        <w:t xml:space="preserve">; </w:t>
      </w:r>
      <w:hyperlink w:anchor="ref-Murphy19">
        <w:r>
          <w:rPr>
            <w:rStyle w:val="Hyperlink"/>
          </w:rPr>
          <w:t>Murphy et al., 2019</w:t>
        </w:r>
      </w:hyperlink>
      <w:r>
        <w:t xml:space="preserve">). For example, </w:t>
      </w:r>
      <w:hyperlink w:anchor="ref-Murphy19">
        <w:r>
          <w:rPr>
            <w:rStyle w:val="Hyperlink"/>
          </w:rPr>
          <w:t>Murphy et al.</w:t>
        </w:r>
      </w:hyperlink>
      <w:r>
        <w:t xml:space="preserve"> (</w:t>
      </w:r>
      <w:hyperlink w:anchor="ref-Murphy19">
        <w:r>
          <w:rPr>
            <w:rStyle w:val="Hyperlink"/>
          </w:rPr>
          <w:t>2019</w:t>
        </w:r>
      </w:hyperlink>
      <w:r>
        <w:t>) used GAMs to decompose water quality time series from Chesapeake Bay into long-term and seasonal trends (</w:t>
      </w:r>
      <w:hyperlink w:anchor="ref-Murphy19">
        <w:r>
          <w:rPr>
            <w:rStyle w:val="Hyperlink"/>
          </w:rPr>
          <w:t>Murphy et al., 2019</w:t>
        </w:r>
      </w:hyperlink>
      <w:r>
        <w:t>) and test trend hypotheses between two points in time. Other studies of environmental time series with GAMs have addressed the use of transformed response data (</w:t>
      </w:r>
      <w:hyperlink w:anchor="ref-Yang20">
        <w:r>
          <w:rPr>
            <w:rStyle w:val="Hyperlink"/>
          </w:rPr>
          <w:t>Yang and Moyer, 2020</w:t>
        </w:r>
      </w:hyperlink>
      <w:r>
        <w:t>), serial correlation in high resolution data (</w:t>
      </w:r>
      <w:hyperlink w:anchor="ref-Morton08">
        <w:r>
          <w:rPr>
            <w:rStyle w:val="Hyperlink"/>
          </w:rPr>
          <w:t>Morton and Henderson, 2008</w:t>
        </w:r>
      </w:hyperlink>
      <w:r>
        <w:t xml:space="preserve">; </w:t>
      </w:r>
      <w:hyperlink w:anchor="ref-Yang20">
        <w:r>
          <w:rPr>
            <w:rStyle w:val="Hyperlink"/>
          </w:rPr>
          <w:t>Yang and Moyer, 2020</w:t>
        </w:r>
      </w:hyperlink>
      <w:r>
        <w:t>), and quantifying time lags in relationships between response and predictor variables (</w:t>
      </w:r>
      <w:proofErr w:type="spellStart"/>
      <w:r w:rsidR="00AC4759">
        <w:fldChar w:fldCharType="begin"/>
      </w:r>
      <w:r w:rsidR="00AC4759">
        <w:instrText xml:space="preserve"> HYPERLINK \l "ref-Lefcheck17" \h </w:instrText>
      </w:r>
      <w:r w:rsidR="00AC4759">
        <w:fldChar w:fldCharType="separate"/>
      </w:r>
      <w:r>
        <w:rPr>
          <w:rStyle w:val="Hyperlink"/>
        </w:rPr>
        <w:t>Lefcheck</w:t>
      </w:r>
      <w:proofErr w:type="spellEnd"/>
      <w:r>
        <w:rPr>
          <w:rStyle w:val="Hyperlink"/>
        </w:rPr>
        <w:t xml:space="preserve"> et al., 2017</w:t>
      </w:r>
      <w:r w:rsidR="00AC4759">
        <w:rPr>
          <w:rStyle w:val="Hyperlink"/>
        </w:rPr>
        <w:fldChar w:fldCharType="end"/>
      </w:r>
      <w:r>
        <w:t xml:space="preserve">). The </w:t>
      </w:r>
      <w:del w:id="96" w:author="Marcus Beck" w:date="2021-07-28T18:44:00Z">
        <w:r w:rsidR="00641731">
          <w:delText>study</w:delText>
        </w:r>
      </w:del>
      <w:ins w:id="97" w:author="Marcus Beck" w:date="2021-07-28T18:44:00Z">
        <w:r w:rsidR="007070DA">
          <w:t>method development and analyses described</w:t>
        </w:r>
      </w:ins>
      <w:r w:rsidR="007070DA">
        <w:t xml:space="preserve"> </w:t>
      </w:r>
      <w:r>
        <w:t xml:space="preserve">herein </w:t>
      </w:r>
      <w:del w:id="98" w:author="Marcus Beck" w:date="2021-07-28T18:44:00Z">
        <w:r w:rsidR="00641731">
          <w:delText>generalizes</w:delText>
        </w:r>
      </w:del>
      <w:ins w:id="99" w:author="Marcus Beck" w:date="2021-07-28T18:44:00Z">
        <w:r>
          <w:t>generalize</w:t>
        </w:r>
      </w:ins>
      <w:r>
        <w:t xml:space="preserve"> the approach to analyzing trends of seasonal spline features, describes the relationships among alternative spline formulations when spline flexibility is allowed to vary (</w:t>
      </w:r>
      <w:hyperlink w:anchor="ref-Wood17">
        <w:r>
          <w:rPr>
            <w:rStyle w:val="Hyperlink"/>
          </w:rPr>
          <w:t>Wood, 2017</w:t>
        </w:r>
      </w:hyperlink>
      <w:r>
        <w:t xml:space="preserve">, </w:t>
      </w:r>
      <w:hyperlink w:anchor="ref-Wood03">
        <w:r>
          <w:rPr>
            <w:rStyle w:val="Hyperlink"/>
          </w:rPr>
          <w:t>2003</w:t>
        </w:r>
      </w:hyperlink>
      <w:r>
        <w:t xml:space="preserve">) rather than being constrained </w:t>
      </w:r>
      <w:r>
        <w:rPr>
          <w:i/>
          <w:iCs/>
        </w:rPr>
        <w:t>a priori</w:t>
      </w:r>
      <w:r>
        <w:t xml:space="preserve"> for different time scales, and prioritizes full incorporation of uncertainty.</w:t>
      </w:r>
      <w:ins w:id="100" w:author="Marcus Beck" w:date="2021-07-28T18:44:00Z">
        <w:r w:rsidR="007070DA">
          <w:t xml:space="preserve"> </w:t>
        </w:r>
      </w:ins>
    </w:p>
    <w:p w14:paraId="03BC22A3" w14:textId="77777777" w:rsidR="00605513" w:rsidRDefault="00641731" w:rsidP="00193205">
      <w:pPr>
        <w:pStyle w:val="BodyText"/>
        <w:spacing w:line="480" w:lineRule="auto"/>
        <w:rPr>
          <w:del w:id="101" w:author="Marcus Beck" w:date="2021-07-28T18:44:00Z"/>
        </w:rPr>
      </w:pPr>
      <w:del w:id="102" w:author="Marcus Beck" w:date="2021-07-28T18:44:00Z">
        <w:r>
          <w:delText xml:space="preserve">Our motivating problem has several characteristics that are only partially addressed by previous methods and can further build on GAMs as a starting point. Our general goal is to understand </w:delText>
        </w:r>
        <w:r>
          <w:lastRenderedPageBreak/>
          <w:delText>interannual changes in seasonally averaged water quality metrics, such as chlorophyll. However, the seasonal average within each year must be robust to inconsistent sampling times and intervals, and any trend analysis must consider the uncertainties in seasonal averages. The critical need is the ability to obtain an accurate estimate of uncertainty (e.g., a standard error) of seasonal averages, even with irregular sampling and serial correlation, which is common in time series data. This paper develops the use of GAMs with mixed-effects meta-analysis (</w:delText>
        </w:r>
      </w:del>
      <w:ins w:id="103" w:author="Marcus Beck" w:date="2021-07-28T18:44:00Z">
        <w:r w:rsidR="007070DA">
          <w:t xml:space="preserve">To incorporate </w:t>
        </w:r>
        <w:r w:rsidR="00B022E9">
          <w:t xml:space="preserve">the </w:t>
        </w:r>
        <w:r w:rsidR="007070DA">
          <w:t xml:space="preserve">uncertainty </w:t>
        </w:r>
        <w:r w:rsidR="00B022E9">
          <w:t xml:space="preserve">of seasonal estimates </w:t>
        </w:r>
        <w:r w:rsidR="007070DA">
          <w:t xml:space="preserve">into </w:t>
        </w:r>
        <w:r w:rsidR="00B022E9">
          <w:t xml:space="preserve">trend analysis, we </w:t>
        </w:r>
        <w:r w:rsidR="000A78CD">
          <w:t>integrated</w:t>
        </w:r>
        <w:r w:rsidR="00B022E9">
          <w:t xml:space="preserve"> </w:t>
        </w:r>
        <w:r w:rsidR="008136D5">
          <w:t>GAMs with mixed-effects meta-analysis (</w:t>
        </w:r>
      </w:ins>
      <w:proofErr w:type="spellStart"/>
      <w:r w:rsidR="00AC4759">
        <w:fldChar w:fldCharType="begin"/>
      </w:r>
      <w:r w:rsidR="00AC4759">
        <w:instrText xml:space="preserve"> HYPERLINK \l "ref-Gasparrini12" \h </w:instrText>
      </w:r>
      <w:r w:rsidR="00AC4759">
        <w:fldChar w:fldCharType="separate"/>
      </w:r>
      <w:r w:rsidR="008136D5">
        <w:rPr>
          <w:rStyle w:val="Hyperlink"/>
        </w:rPr>
        <w:t>Gasparrini</w:t>
      </w:r>
      <w:proofErr w:type="spellEnd"/>
      <w:r w:rsidR="008136D5">
        <w:rPr>
          <w:rStyle w:val="Hyperlink"/>
        </w:rPr>
        <w:t xml:space="preserve"> et al., 2012</w:t>
      </w:r>
      <w:r w:rsidR="00AC4759">
        <w:rPr>
          <w:rStyle w:val="Hyperlink"/>
        </w:rPr>
        <w:fldChar w:fldCharType="end"/>
      </w:r>
      <w:r w:rsidR="008136D5">
        <w:t xml:space="preserve">; </w:t>
      </w:r>
      <w:hyperlink w:anchor="ref-Sera19">
        <w:r w:rsidR="008136D5">
          <w:rPr>
            <w:rStyle w:val="Hyperlink"/>
          </w:rPr>
          <w:t>Sera et al., 2019</w:t>
        </w:r>
      </w:hyperlink>
      <w:ins w:id="104" w:author="Marcus Beck" w:date="2021-07-28T18:44:00Z">
        <w:r w:rsidR="008136D5">
          <w:t>).</w:t>
        </w:r>
        <w:r w:rsidR="00507D36">
          <w:t xml:space="preserve"> </w:t>
        </w:r>
        <w:r w:rsidR="00071E2A">
          <w:t xml:space="preserve">In this integration, the GAMs framework addressed a </w:t>
        </w:r>
        <w:r w:rsidR="00507D36">
          <w:t xml:space="preserve">critical need </w:t>
        </w:r>
        <w:r w:rsidR="000A78CD">
          <w:t>by providing</w:t>
        </w:r>
        <w:r w:rsidR="00507D36">
          <w:t xml:space="preserve"> an estimate of uncertainty (e.g., a standard error) of seasonal averages, even </w:t>
        </w:r>
        <w:r w:rsidR="00071E2A">
          <w:t xml:space="preserve">in situations </w:t>
        </w:r>
        <w:r w:rsidR="000A78CD">
          <w:t xml:space="preserve">with </w:t>
        </w:r>
        <w:r w:rsidR="00507D36">
          <w:t xml:space="preserve">irregular sampling and serial correlation, which </w:t>
        </w:r>
        <w:r w:rsidR="00071E2A">
          <w:t xml:space="preserve">are </w:t>
        </w:r>
        <w:r w:rsidR="00507D36">
          <w:t>common</w:t>
        </w:r>
        <w:r w:rsidR="000A78CD">
          <w:t xml:space="preserve"> in</w:t>
        </w:r>
        <w:r w:rsidR="00071E2A">
          <w:t xml:space="preserve"> </w:t>
        </w:r>
        <w:r w:rsidR="00507D36">
          <w:t>time series data</w:t>
        </w:r>
        <w:r w:rsidR="00422111">
          <w:t xml:space="preserve">. </w:t>
        </w:r>
        <w:r w:rsidR="008136D5">
          <w:t xml:space="preserve">Meta-analysis regression incorporates a known (or estimated) standard error for each response datum. </w:t>
        </w:r>
        <w:proofErr w:type="gramStart"/>
        <w:r w:rsidR="008136D5">
          <w:t>Usually</w:t>
        </w:r>
        <w:proofErr w:type="gramEnd"/>
        <w:r w:rsidR="008136D5">
          <w:t xml:space="preserve"> meta-analysis is used when each response summarizes a dataset from a separate study, along with its standard error, and the meta-analysis looks for </w:t>
        </w:r>
        <w:proofErr w:type="spellStart"/>
        <w:r w:rsidR="008136D5">
          <w:t>across</w:t>
        </w:r>
        <w:proofErr w:type="spellEnd"/>
        <w:r w:rsidR="008136D5">
          <w:t xml:space="preserve">-study patterns in effect size (i.e., </w:t>
        </w:r>
        <w:r w:rsidR="00AC4759">
          <w:fldChar w:fldCharType="begin"/>
        </w:r>
        <w:r w:rsidR="00AC4759">
          <w:instrText xml:space="preserve"> HYPERLINK \l "ref-Lortie14" \h </w:instrText>
        </w:r>
        <w:r w:rsidR="00AC4759">
          <w:fldChar w:fldCharType="separate"/>
        </w:r>
        <w:proofErr w:type="spellStart"/>
        <w:r w:rsidR="008136D5">
          <w:rPr>
            <w:rStyle w:val="Hyperlink"/>
          </w:rPr>
          <w:t>Lortie</w:t>
        </w:r>
        <w:proofErr w:type="spellEnd"/>
        <w:r w:rsidR="008136D5">
          <w:rPr>
            <w:rStyle w:val="Hyperlink"/>
          </w:rPr>
          <w:t>, 2014</w:t>
        </w:r>
        <w:r w:rsidR="00AC4759">
          <w:rPr>
            <w:rStyle w:val="Hyperlink"/>
          </w:rPr>
          <w:fldChar w:fldCharType="end"/>
        </w:r>
        <w:r w:rsidR="008136D5">
          <w:t xml:space="preserve">). </w:t>
        </w:r>
        <w:r w:rsidR="00546D73">
          <w:t>In this study,</w:t>
        </w:r>
        <w:r w:rsidR="008136D5">
          <w:t xml:space="preserve"> each response summarizes one year or season of data, with standard error from the GAM, and the meta-analysis looks for patterns across years. Thus, while meta-analysis methods are most commonly associated with combining results from multiple studies into a larger analysis, their key modeling step is propagation of uncertainty (</w:t>
        </w:r>
        <w:proofErr w:type="spellStart"/>
        <w:r w:rsidR="00AC4759">
          <w:fldChar w:fldCharType="begin"/>
        </w:r>
        <w:r w:rsidR="00AC4759">
          <w:instrText xml:space="preserve"> HYPERLINK \l "ref-Gasparrini12" \h </w:instrText>
        </w:r>
        <w:r w:rsidR="00AC4759">
          <w:fldChar w:fldCharType="separate"/>
        </w:r>
        <w:r w:rsidR="008136D5">
          <w:rPr>
            <w:rStyle w:val="Hyperlink"/>
          </w:rPr>
          <w:t>Gasparrini</w:t>
        </w:r>
        <w:proofErr w:type="spellEnd"/>
        <w:r w:rsidR="008136D5">
          <w:rPr>
            <w:rStyle w:val="Hyperlink"/>
          </w:rPr>
          <w:t xml:space="preserve"> et al., 2012</w:t>
        </w:r>
        <w:r w:rsidR="00AC4759">
          <w:rPr>
            <w:rStyle w:val="Hyperlink"/>
          </w:rPr>
          <w:fldChar w:fldCharType="end"/>
        </w:r>
      </w:ins>
      <w:moveToRangeStart w:id="105" w:author="Marcus Beck" w:date="2021-07-28T18:44:00Z" w:name="move78390262"/>
      <w:moveTo w:id="106" w:author="Marcus Beck" w:date="2021-07-28T18:44:00Z">
        <w:r w:rsidR="008136D5">
          <w:t xml:space="preserve">; </w:t>
        </w:r>
        <w:r w:rsidR="00AC4759">
          <w:fldChar w:fldCharType="begin"/>
        </w:r>
        <w:r w:rsidR="00AC4759">
          <w:instrText xml:space="preserve"> HYPERLINK \l "ref-Sera19" \h </w:instrText>
        </w:r>
        <w:r w:rsidR="00AC4759">
          <w:fldChar w:fldCharType="separate"/>
        </w:r>
        <w:r w:rsidR="008136D5">
          <w:rPr>
            <w:rStyle w:val="Hyperlink"/>
          </w:rPr>
          <w:t>Sera et al., 2019</w:t>
        </w:r>
        <w:r w:rsidR="00AC4759">
          <w:rPr>
            <w:rStyle w:val="Hyperlink"/>
          </w:rPr>
          <w:fldChar w:fldCharType="end"/>
        </w:r>
        <w:r w:rsidR="008136D5">
          <w:t xml:space="preserve">). </w:t>
        </w:r>
      </w:moveTo>
      <w:moveToRangeEnd w:id="105"/>
      <w:del w:id="107" w:author="Marcus Beck" w:date="2021-07-28T18:44:00Z">
        <w:r>
          <w:delText>) to address multi-scale trend analysis questions for which seasonal Kendall tests and the more complex STL and WRTDS methods are not well-suited.</w:delText>
        </w:r>
      </w:del>
    </w:p>
    <w:p w14:paraId="4CB19D83" w14:textId="63896B2E" w:rsidR="004C2887" w:rsidRDefault="00641731">
      <w:pPr>
        <w:pStyle w:val="BodyText"/>
        <w:spacing w:line="480" w:lineRule="auto"/>
        <w:rPr>
          <w:ins w:id="108" w:author="Marcus Beck" w:date="2021-07-28T18:44:00Z"/>
        </w:rPr>
      </w:pPr>
      <w:del w:id="109" w:author="Marcus Beck" w:date="2021-07-28T18:44:00Z">
        <w:r>
          <w:delText>We</w:delText>
        </w:r>
      </w:del>
      <w:ins w:id="110" w:author="Marcus Beck" w:date="2021-07-28T18:44:00Z">
        <w:r w:rsidR="008136D5">
          <w:t xml:space="preserve">To do this, meta-analysis makes use of a known (estimated) standard error for each response datum, which is </w:t>
        </w:r>
        <w:r w:rsidR="00165BC1">
          <w:t xml:space="preserve">the </w:t>
        </w:r>
        <w:r w:rsidR="008136D5">
          <w:t xml:space="preserve">required </w:t>
        </w:r>
        <w:r w:rsidR="00165BC1">
          <w:t xml:space="preserve">priority </w:t>
        </w:r>
        <w:r w:rsidR="008136D5">
          <w:t>here to propagate standard errors from the GAM into a regression of seasonal averages.</w:t>
        </w:r>
      </w:ins>
    </w:p>
    <w:p w14:paraId="54F48F4B" w14:textId="5D0FA829" w:rsidR="004C2887" w:rsidRDefault="000C5938" w:rsidP="00215C49">
      <w:pPr>
        <w:pStyle w:val="BodyText"/>
        <w:spacing w:line="480" w:lineRule="auto"/>
      </w:pPr>
      <w:ins w:id="111" w:author="Marcus Beck" w:date="2021-07-28T18:44:00Z">
        <w:r>
          <w:lastRenderedPageBreak/>
          <w:t>To</w:t>
        </w:r>
      </w:ins>
      <w:r>
        <w:t xml:space="preserve"> </w:t>
      </w:r>
      <w:r w:rsidR="008136D5">
        <w:t xml:space="preserve">describe </w:t>
      </w:r>
      <w:ins w:id="112" w:author="Marcus Beck" w:date="2021-07-28T18:44:00Z">
        <w:r>
          <w:t xml:space="preserve">the approach </w:t>
        </w:r>
      </w:ins>
      <w:r w:rsidR="008136D5">
        <w:t xml:space="preserve">and demonstrate </w:t>
      </w:r>
      <w:del w:id="113" w:author="Marcus Beck" w:date="2021-07-28T18:44:00Z">
        <w:r w:rsidR="00641731">
          <w:delText>the proposed methods by analyzing water quality monitoring data from</w:delText>
        </w:r>
      </w:del>
      <w:ins w:id="114" w:author="Marcus Beck" w:date="2021-07-28T18:44:00Z">
        <w:r>
          <w:t xml:space="preserve">its utility, we analyze a </w:t>
        </w:r>
        <w:proofErr w:type="gramStart"/>
        <w:r>
          <w:t>30 y</w:t>
        </w:r>
        <w:r w:rsidR="0057297A">
          <w:t>ea</w:t>
        </w:r>
        <w:r>
          <w:t>r</w:t>
        </w:r>
        <w:proofErr w:type="gramEnd"/>
        <w:r>
          <w:t xml:space="preserve"> record (1990-2019) of biweekly-to-monthly chlorophyll-a concentration</w:t>
        </w:r>
        <w:r w:rsidR="00524AA2">
          <w:t xml:space="preserve"> data, collected</w:t>
        </w:r>
        <w:r>
          <w:t xml:space="preserve"> at </w:t>
        </w:r>
        <w:r w:rsidR="00524AA2">
          <w:t>9 stations in</w:t>
        </w:r>
      </w:ins>
      <w:r w:rsidR="00524AA2">
        <w:t xml:space="preserve"> the </w:t>
      </w:r>
      <w:r w:rsidR="008136D5">
        <w:t xml:space="preserve">southern portion of the San Francisco Estuary, California, USA. Approximately twice-monthly monitoring has been conducted for several decades at fixed locations (stations) </w:t>
      </w:r>
      <w:del w:id="115" w:author="Marcus Beck" w:date="2021-07-28T18:44:00Z">
        <w:r w:rsidR="00641731">
          <w:delText>on</w:delText>
        </w:r>
      </w:del>
      <w:ins w:id="116" w:author="Marcus Beck" w:date="2021-07-28T18:44:00Z">
        <w:r w:rsidR="00856AA2">
          <w:t>along</w:t>
        </w:r>
      </w:ins>
      <w:r w:rsidR="00856AA2">
        <w:t xml:space="preserve"> </w:t>
      </w:r>
      <w:r w:rsidR="008136D5">
        <w:t xml:space="preserve">the longitudinal axis of the Bay. </w:t>
      </w:r>
      <w:r w:rsidR="008136D5" w:rsidRPr="00B97D45" w:rsidDel="0092136E">
        <w:t>Analysis of these data is complicated by irregularities in timing and consistency of data collection</w:t>
      </w:r>
      <w:del w:id="117" w:author="Marcus Beck" w:date="2021-07-28T18:44:00Z">
        <w:r w:rsidR="00641731">
          <w:delText>, which can generate artifacts affecting simple seasonal averages of the data.</w:delText>
        </w:r>
      </w:del>
      <w:ins w:id="118" w:author="Marcus Beck" w:date="2021-07-28T18:44:00Z">
        <w:r w:rsidR="00290658">
          <w:t xml:space="preserve">. </w:t>
        </w:r>
      </w:ins>
      <w:r w:rsidR="00290658">
        <w:t xml:space="preserve"> </w:t>
      </w:r>
      <w:r w:rsidR="008136D5" w:rsidDel="0092136E">
        <w:t xml:space="preserve">We were interested in questions such as: Are there significant trends in spring mean chlorophyll at multi-year time-scales? At what across-year </w:t>
      </w:r>
      <w:del w:id="119" w:author="Marcus Beck" w:date="2021-07-28T18:44:00Z">
        <w:r w:rsidR="00641731">
          <w:delText>scale do</w:delText>
        </w:r>
      </w:del>
      <w:ins w:id="120" w:author="Marcus Beck" w:date="2021-07-28T18:44:00Z">
        <w:r w:rsidR="00546D73" w:rsidDel="0092136E">
          <w:t xml:space="preserve">window </w:t>
        </w:r>
        <w:r w:rsidR="008136D5" w:rsidDel="0092136E">
          <w:t>do</w:t>
        </w:r>
        <w:r w:rsidR="00546D73" w:rsidDel="0092136E">
          <w:t>es</w:t>
        </w:r>
      </w:ins>
      <w:r w:rsidR="008136D5" w:rsidDel="0092136E">
        <w:t xml:space="preserve"> summer-fall mean chlorophyll levels change? Is there a spatial difference in chlorophyll trends? </w:t>
      </w:r>
      <w:r w:rsidR="008136D5">
        <w:t xml:space="preserve">We provide examples illustrating how these questions can be addressed using GAMs to estimate seasonal </w:t>
      </w:r>
      <w:del w:id="121" w:author="Marcus Beck" w:date="2021-07-28T18:44:00Z">
        <w:r w:rsidR="00641731">
          <w:delText>trends</w:delText>
        </w:r>
      </w:del>
      <w:ins w:id="122" w:author="Marcus Beck" w:date="2021-07-28T18:44:00Z">
        <w:r w:rsidR="008136D5">
          <w:t>patterns</w:t>
        </w:r>
      </w:ins>
      <w:r w:rsidR="008136D5">
        <w:t xml:space="preserve"> and </w:t>
      </w:r>
      <w:del w:id="123" w:author="Marcus Beck" w:date="2021-07-28T18:44:00Z">
        <w:r w:rsidR="00641731">
          <w:delText>evaluated between years using</w:delText>
        </w:r>
      </w:del>
      <w:ins w:id="124" w:author="Marcus Beck" w:date="2021-07-28T18:44:00Z">
        <w:r w:rsidR="008136D5">
          <w:t>use</w:t>
        </w:r>
      </w:ins>
      <w:r w:rsidR="008136D5">
        <w:t xml:space="preserve"> meta-analysis </w:t>
      </w:r>
      <w:del w:id="125" w:author="Marcus Beck" w:date="2021-07-28T18:44:00Z">
        <w:r w:rsidR="00641731">
          <w:delText xml:space="preserve">methods. This approach is new </w:delText>
        </w:r>
      </w:del>
      <w:r w:rsidR="008136D5">
        <w:t xml:space="preserve">to </w:t>
      </w:r>
      <w:del w:id="126" w:author="Marcus Beck" w:date="2021-07-28T18:44:00Z">
        <w:r w:rsidR="00641731">
          <w:delText>environmental trend-detection problems</w:delText>
        </w:r>
      </w:del>
      <w:ins w:id="127" w:author="Marcus Beck" w:date="2021-07-28T18:44:00Z">
        <w:r w:rsidR="008136D5">
          <w:t>evaluate trends between years. Th</w:t>
        </w:r>
        <w:r w:rsidR="00524AA2">
          <w:t>e techniques are incorporated into a</w:t>
        </w:r>
        <w:r w:rsidR="00B97D45">
          <w:t>n open-source</w:t>
        </w:r>
      </w:ins>
      <w:r w:rsidR="00524AA2">
        <w:t xml:space="preserve"> </w:t>
      </w:r>
      <w:r w:rsidR="00B97D45">
        <w:t xml:space="preserve">and </w:t>
      </w:r>
      <w:del w:id="128" w:author="Marcus Beck" w:date="2021-07-28T18:44:00Z">
        <w:r w:rsidR="00641731">
          <w:delText xml:space="preserve">is provided in the </w:delText>
        </w:r>
        <w:r w:rsidR="00641731">
          <w:rPr>
            <w:i/>
            <w:iCs/>
          </w:rPr>
          <w:delText>wqtrends</w:delText>
        </w:r>
      </w:del>
      <w:ins w:id="129" w:author="Marcus Beck" w:date="2021-07-28T18:44:00Z">
        <w:r w:rsidR="00B97D45">
          <w:t>publicly available</w:t>
        </w:r>
      </w:ins>
      <w:r w:rsidR="00B97D45">
        <w:t xml:space="preserve"> </w:t>
      </w:r>
      <w:r w:rsidR="008136D5">
        <w:t>R package</w:t>
      </w:r>
      <w:ins w:id="130" w:author="Marcus Beck" w:date="2021-07-28T18:44:00Z">
        <w:r w:rsidR="00B97D45">
          <w:t xml:space="preserve">, </w:t>
        </w:r>
        <w:proofErr w:type="spellStart"/>
        <w:r w:rsidR="00B97D45">
          <w:rPr>
            <w:i/>
            <w:iCs/>
          </w:rPr>
          <w:t>wqtrends</w:t>
        </w:r>
        <w:proofErr w:type="spellEnd"/>
        <w:r w:rsidR="00B97D45">
          <w:t>,</w:t>
        </w:r>
      </w:ins>
      <w:r w:rsidR="008136D5">
        <w:t xml:space="preserve"> developed by the authors (</w:t>
      </w:r>
      <w:hyperlink w:anchor="ref-Beck21">
        <w:r w:rsidR="008136D5">
          <w:rPr>
            <w:rStyle w:val="Hyperlink"/>
          </w:rPr>
          <w:t>Beck et al., 2021</w:t>
        </w:r>
      </w:hyperlink>
      <w:r w:rsidR="008136D5">
        <w:t xml:space="preserve">, available at </w:t>
      </w:r>
      <w:hyperlink r:id="rId7">
        <w:r w:rsidR="008136D5">
          <w:rPr>
            <w:rStyle w:val="Hyperlink"/>
          </w:rPr>
          <w:t>https://tbep-tech.github.io/wqtrends</w:t>
        </w:r>
      </w:hyperlink>
      <w:r w:rsidR="008136D5">
        <w:rPr>
          <w:rPrChange w:id="131" w:author="Marcus Beck" w:date="2021-07-28T18:44:00Z">
            <w:rPr>
              <w:rStyle w:val="Hyperlink"/>
            </w:rPr>
          </w:rPrChange>
        </w:rPr>
        <w:t>,</w:t>
      </w:r>
      <w:r w:rsidR="008136D5">
        <w:t xml:space="preserve"> including an online dashboard for viewing results at </w:t>
      </w:r>
      <w:del w:id="132" w:author="Marcus Beck" w:date="2021-07-28T18:44:00Z">
        <w:r w:rsidR="00AC4759">
          <w:fldChar w:fldCharType="begin"/>
        </w:r>
        <w:r w:rsidR="00AC4759">
          <w:delInstrText xml:space="preserve"> HYPERLINK "https://nutrient-da</w:delInstrText>
        </w:r>
        <w:r w:rsidR="00AC4759">
          <w:delInstrText xml:space="preserve">ta.sfei.org/apps/SFbaytrends/" </w:delInstrText>
        </w:r>
        <w:r w:rsidR="00AC4759">
          <w:fldChar w:fldCharType="separate"/>
        </w:r>
        <w:r w:rsidR="0055599A" w:rsidRPr="0055599A">
          <w:rPr>
            <w:rStyle w:val="Hyperlink"/>
          </w:rPr>
          <w:delText>https://nutrient-data.sfei.org/apps/SFbaytrends/</w:delText>
        </w:r>
        <w:r w:rsidR="00AC4759">
          <w:rPr>
            <w:rStyle w:val="Hyperlink"/>
          </w:rPr>
          <w:fldChar w:fldCharType="end"/>
        </w:r>
      </w:del>
      <w:ins w:id="133" w:author="Marcus Beck" w:date="2021-07-28T18:44:00Z">
        <w:r w:rsidR="00AC4759">
          <w:fldChar w:fldCharType="begin"/>
        </w:r>
        <w:r w:rsidR="00AC4759">
          <w:instrText xml:space="preserve"> HYPERLINK "https://nutrient-data.sfei.org/apps/SFbaytrends/" \h </w:instrText>
        </w:r>
        <w:r w:rsidR="00AC4759">
          <w:fldChar w:fldCharType="separate"/>
        </w:r>
        <w:r w:rsidR="008136D5">
          <w:rPr>
            <w:rStyle w:val="Hyperlink"/>
          </w:rPr>
          <w:t>https://nutrient-data.sfei.org/apps/SFbaytrends/</w:t>
        </w:r>
        <w:r w:rsidR="00AC4759">
          <w:rPr>
            <w:rStyle w:val="Hyperlink"/>
          </w:rPr>
          <w:fldChar w:fldCharType="end"/>
        </w:r>
      </w:ins>
      <w:r w:rsidR="008136D5">
        <w:t>).</w:t>
      </w:r>
    </w:p>
    <w:p w14:paraId="452A0EE1" w14:textId="77777777" w:rsidR="004C2887" w:rsidRDefault="008136D5" w:rsidP="00215C49">
      <w:pPr>
        <w:pStyle w:val="Heading1"/>
        <w:spacing w:line="480" w:lineRule="auto"/>
      </w:pPr>
      <w:bookmarkStart w:id="134" w:name="methods"/>
      <w:bookmarkEnd w:id="17"/>
      <w:r>
        <w:t>Methods</w:t>
      </w:r>
    </w:p>
    <w:p w14:paraId="7989B762" w14:textId="77777777" w:rsidR="004C2887" w:rsidRDefault="008136D5" w:rsidP="00215C49">
      <w:pPr>
        <w:pStyle w:val="Heading2"/>
        <w:spacing w:line="480" w:lineRule="auto"/>
      </w:pPr>
      <w:bookmarkStart w:id="135" w:name="study-area-and-data-sources"/>
      <w:r>
        <w:t>Study area and data sources</w:t>
      </w:r>
    </w:p>
    <w:p w14:paraId="0646F3F6" w14:textId="4D62E666" w:rsidR="00B113E3" w:rsidRDefault="008136D5">
      <w:pPr>
        <w:pStyle w:val="FirstParagraph"/>
        <w:spacing w:line="480" w:lineRule="auto"/>
        <w:rPr>
          <w:ins w:id="136" w:author="Marcus Beck" w:date="2021-07-28T18:44:00Z"/>
        </w:rPr>
      </w:pPr>
      <w:r>
        <w:t>The San Francisco Estuary (SFE) is the largest estuary on the Pacific Coast of North America</w:t>
      </w:r>
      <w:del w:id="137" w:author="Marcus Beck" w:date="2021-07-28T18:44:00Z">
        <w:r w:rsidR="00641731">
          <w:delText>. Its</w:delText>
        </w:r>
      </w:del>
      <w:ins w:id="138" w:author="Marcus Beck" w:date="2021-07-28T18:44:00Z">
        <w:r w:rsidR="00524AA2">
          <w:t>, and i</w:t>
        </w:r>
        <w:r>
          <w:t>ts</w:t>
        </w:r>
      </w:ins>
      <w:r>
        <w:t xml:space="preserve"> watershed covers 200 thousand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in the US state of California. </w:t>
      </w:r>
      <w:del w:id="139" w:author="Marcus Beck" w:date="2021-07-28T18:44:00Z">
        <w:r w:rsidR="00641731">
          <w:delText xml:space="preserve">Major freshwater </w:delText>
        </w:r>
        <w:r w:rsidR="00641731">
          <w:lastRenderedPageBreak/>
          <w:delText xml:space="preserve">inputs enter the system through </w:delText>
        </w:r>
      </w:del>
      <w:ins w:id="140" w:author="Marcus Beck" w:date="2021-07-28T18:44:00Z">
        <w:r w:rsidR="00524AA2">
          <w:t xml:space="preserve">Flows from </w:t>
        </w:r>
      </w:ins>
      <w:r>
        <w:t>the Sacramento-San Joaquin Delta</w:t>
      </w:r>
      <w:del w:id="141" w:author="Marcus Beck" w:date="2021-07-28T18:44:00Z">
        <w:r w:rsidR="00641731">
          <w:delText xml:space="preserve"> complex upstream of Suisun</w:delText>
        </w:r>
      </w:del>
      <w:ins w:id="142" w:author="Marcus Beck" w:date="2021-07-28T18:44:00Z">
        <w:r w:rsidR="006E7751">
          <w:t xml:space="preserve">, entering from the northeast, account for the vast majority of SFE-wide </w:t>
        </w:r>
        <w:r w:rsidR="00524AA2">
          <w:t>annual-average freshwater inputs</w:t>
        </w:r>
        <w:r w:rsidR="006E7751">
          <w:t xml:space="preserve"> (</w:t>
        </w:r>
        <w:proofErr w:type="spellStart"/>
        <w:r w:rsidR="00AC4759">
          <w:fldChar w:fldCharType="begin"/>
        </w:r>
        <w:r w:rsidR="00AC4759">
          <w:instrText xml:space="preserve"> HYPERLINK \l "ref-Cloern12" \h </w:instrText>
        </w:r>
        <w:r w:rsidR="00AC4759">
          <w:fldChar w:fldCharType="separate"/>
        </w:r>
        <w:r w:rsidR="006E7751">
          <w:rPr>
            <w:rStyle w:val="Hyperlink"/>
          </w:rPr>
          <w:t>Cloern</w:t>
        </w:r>
        <w:proofErr w:type="spellEnd"/>
        <w:r w:rsidR="006E7751">
          <w:rPr>
            <w:rStyle w:val="Hyperlink"/>
          </w:rPr>
          <w:t xml:space="preserve"> and </w:t>
        </w:r>
        <w:proofErr w:type="spellStart"/>
        <w:r w:rsidR="006E7751">
          <w:rPr>
            <w:rStyle w:val="Hyperlink"/>
          </w:rPr>
          <w:t>Jassby</w:t>
        </w:r>
        <w:proofErr w:type="spellEnd"/>
        <w:r w:rsidR="006E7751">
          <w:rPr>
            <w:rStyle w:val="Hyperlink"/>
          </w:rPr>
          <w:t>, 2012</w:t>
        </w:r>
        <w:r w:rsidR="00AC4759">
          <w:rPr>
            <w:rStyle w:val="Hyperlink"/>
          </w:rPr>
          <w:fldChar w:fldCharType="end"/>
        </w:r>
        <w:r w:rsidR="006E7751">
          <w:t>). Freshwater contributions to southern SFE (South</w:t>
        </w:r>
      </w:ins>
      <w:r w:rsidR="006E7751">
        <w:t xml:space="preserve"> Bay</w:t>
      </w:r>
      <w:del w:id="143" w:author="Marcus Beck" w:date="2021-07-28T18:44:00Z">
        <w:r w:rsidR="00641731">
          <w:delText>.</w:delText>
        </w:r>
      </w:del>
      <w:ins w:id="144" w:author="Marcus Beck" w:date="2021-07-28T18:44:00Z">
        <w:r w:rsidR="006E7751">
          <w:t>, Lower South Bay) come primarily from local tributaries during the wet season (Nov-Apr), and from wastewater treatment plant discharges during the dry season (May-Oct).</w:t>
        </w:r>
      </w:ins>
      <w:r w:rsidR="006E7751">
        <w:t xml:space="preserve"> </w:t>
      </w:r>
      <w:r>
        <w:t>Salinity</w:t>
      </w:r>
      <w:r w:rsidR="006E7751">
        <w:t xml:space="preserve"> </w:t>
      </w:r>
      <w:del w:id="145" w:author="Marcus Beck" w:date="2021-07-28T18:44:00Z">
        <w:r w:rsidR="00641731">
          <w:delText>ranges from 0 to 15 ppt</w:delText>
        </w:r>
      </w:del>
      <w:ins w:id="146" w:author="Marcus Beck" w:date="2021-07-28T18:44:00Z">
        <w:r w:rsidR="006E7751">
          <w:t>values</w:t>
        </w:r>
      </w:ins>
      <w:r>
        <w:t xml:space="preserve"> </w:t>
      </w:r>
      <w:r w:rsidR="006E7751">
        <w:t xml:space="preserve">in </w:t>
      </w:r>
      <w:del w:id="147" w:author="Marcus Beck" w:date="2021-07-28T18:44:00Z">
        <w:r w:rsidR="00641731">
          <w:delText>the northern</w:delText>
        </w:r>
      </w:del>
      <w:ins w:id="148" w:author="Marcus Beck" w:date="2021-07-28T18:44:00Z">
        <w:r w:rsidR="006E7751">
          <w:t>southern SFE</w:t>
        </w:r>
      </w:ins>
      <w:r w:rsidR="006E7751">
        <w:t xml:space="preserve"> </w:t>
      </w:r>
      <w:proofErr w:type="spellStart"/>
      <w:r w:rsidR="006E7751">
        <w:t>subembayments</w:t>
      </w:r>
      <w:proofErr w:type="spellEnd"/>
      <w:r w:rsidR="006E7751">
        <w:t xml:space="preserve"> </w:t>
      </w:r>
      <w:del w:id="149" w:author="Marcus Beck" w:date="2021-07-28T18:44:00Z">
        <w:r w:rsidR="00641731">
          <w:delText xml:space="preserve">and </w:delText>
        </w:r>
      </w:del>
      <w:ins w:id="150" w:author="Marcus Beck" w:date="2021-07-28T18:44:00Z">
        <w:r w:rsidR="006E7751">
          <w:t xml:space="preserve">(the focus of this work; Central </w:t>
        </w:r>
        <w:r>
          <w:t xml:space="preserve"> </w:t>
        </w:r>
        <w:r w:rsidR="006E7751">
          <w:t xml:space="preserve">Bay, South Bay, Lower South Bay) range </w:t>
        </w:r>
      </w:ins>
      <w:r>
        <w:t>from 5 to 35 ppt</w:t>
      </w:r>
      <w:r w:rsidR="00566EDF">
        <w:t xml:space="preserve"> </w:t>
      </w:r>
      <w:del w:id="151" w:author="Marcus Beck" w:date="2021-07-28T18:44:00Z">
        <w:r w:rsidR="00641731">
          <w:delText>in southern subembayments closer to the Pacific Ocean, depending</w:delText>
        </w:r>
      </w:del>
      <w:ins w:id="152" w:author="Marcus Beck" w:date="2021-07-28T18:44:00Z">
        <w:r w:rsidR="00566EDF">
          <w:t>and</w:t>
        </w:r>
        <w:r w:rsidR="006E7751">
          <w:t xml:space="preserve"> depend strongly</w:t>
        </w:r>
      </w:ins>
      <w:r w:rsidR="006E7751">
        <w:t xml:space="preserve"> on </w:t>
      </w:r>
      <w:del w:id="153" w:author="Marcus Beck" w:date="2021-07-28T18:44:00Z">
        <w:r w:rsidR="00641731">
          <w:delText xml:space="preserve">the </w:delText>
        </w:r>
      </w:del>
      <w:ins w:id="154" w:author="Marcus Beck" w:date="2021-07-28T18:44:00Z">
        <w:r w:rsidR="006E7751">
          <w:t xml:space="preserve">season (stormwater runoff), </w:t>
        </w:r>
      </w:ins>
      <w:r w:rsidR="006E7751">
        <w:t xml:space="preserve">tidal cycle, </w:t>
      </w:r>
      <w:ins w:id="155" w:author="Marcus Beck" w:date="2021-07-28T18:44:00Z">
        <w:r w:rsidR="00566EDF">
          <w:t xml:space="preserve">and </w:t>
        </w:r>
      </w:ins>
      <w:r w:rsidR="006E7751">
        <w:t>effluent discharge from wastewater treatment plants</w:t>
      </w:r>
      <w:del w:id="156" w:author="Marcus Beck" w:date="2021-07-28T18:44:00Z">
        <w:r w:rsidR="00641731">
          <w:delText>, and stormwater runoff (</w:delText>
        </w:r>
      </w:del>
      <w:ins w:id="157" w:author="Marcus Beck" w:date="2021-07-28T18:44:00Z">
        <w:r w:rsidR="006E7751">
          <w:t xml:space="preserve"> (</w:t>
        </w:r>
      </w:ins>
      <w:proofErr w:type="spellStart"/>
      <w:r w:rsidR="00AC4759">
        <w:fldChar w:fldCharType="begin"/>
      </w:r>
      <w:r w:rsidR="00AC4759">
        <w:instrText xml:space="preserve"> HYPERLINK \l "ref-Cloern12" \h </w:instrText>
      </w:r>
      <w:r w:rsidR="00AC4759">
        <w:fldChar w:fldCharType="separate"/>
      </w:r>
      <w:r w:rsidR="006E7751">
        <w:rPr>
          <w:rStyle w:val="Hyperlink"/>
        </w:rPr>
        <w:t>Cloern</w:t>
      </w:r>
      <w:proofErr w:type="spellEnd"/>
      <w:r w:rsidR="006E7751">
        <w:rPr>
          <w:rStyle w:val="Hyperlink"/>
        </w:rPr>
        <w:t xml:space="preserve"> and </w:t>
      </w:r>
      <w:proofErr w:type="spellStart"/>
      <w:r w:rsidR="006E7751">
        <w:rPr>
          <w:rStyle w:val="Hyperlink"/>
        </w:rPr>
        <w:t>Jassby</w:t>
      </w:r>
      <w:proofErr w:type="spellEnd"/>
      <w:r w:rsidR="006E7751">
        <w:rPr>
          <w:rStyle w:val="Hyperlink"/>
        </w:rPr>
        <w:t>, 2012</w:t>
      </w:r>
      <w:r w:rsidR="00AC4759">
        <w:rPr>
          <w:rStyle w:val="Hyperlink"/>
        </w:rPr>
        <w:fldChar w:fldCharType="end"/>
      </w:r>
      <w:r w:rsidR="006E7751">
        <w:t xml:space="preserve">). </w:t>
      </w:r>
      <w:del w:id="158" w:author="Marcus Beck" w:date="2021-07-28T18:44:00Z">
        <w:r w:rsidR="00641731">
          <w:delText>An estimated 73.8 metric tons dy</w:delText>
        </w:r>
      </w:del>
      <m:oMath>
        <m:sSup>
          <m:sSupPr>
            <m:ctrlPr>
              <w:del w:id="159" w:author="Marcus Beck" w:date="2021-07-28T18:44:00Z">
                <w:rPr>
                  <w:rFonts w:ascii="Cambria Math" w:hAnsi="Cambria Math"/>
                </w:rPr>
              </w:del>
            </m:ctrlPr>
          </m:sSupPr>
          <m:e>
            <m:r>
              <w:del w:id="160" w:author="Marcus Beck" w:date="2021-07-28T18:44:00Z">
                <w:rPr>
                  <w:rFonts w:ascii="Cambria Math" w:hAnsi="Cambria Math"/>
                </w:rPr>
                <m:t>​</m:t>
              </w:del>
            </m:r>
          </m:e>
          <m:sup>
            <m:r>
              <w:del w:id="161" w:author="Marcus Beck" w:date="2021-07-28T18:44:00Z">
                <m:rPr>
                  <m:sty m:val="p"/>
                </m:rPr>
                <w:rPr>
                  <w:rFonts w:ascii="Cambria Math" w:hAnsi="Cambria Math"/>
                </w:rPr>
                <m:t>-</m:t>
              </w:del>
            </m:r>
            <m:r>
              <w:del w:id="162" w:author="Marcus Beck" w:date="2021-07-28T18:44:00Z">
                <w:rPr>
                  <w:rFonts w:ascii="Cambria Math" w:hAnsi="Cambria Math"/>
                </w:rPr>
                <m:t>1</m:t>
              </w:del>
            </m:r>
          </m:sup>
        </m:sSup>
      </m:oMath>
      <w:ins w:id="163" w:author="Marcus Beck" w:date="2021-07-28T18:44:00Z">
        <w:r w:rsidR="006E7751">
          <w:t xml:space="preserve"> </w:t>
        </w:r>
      </w:ins>
    </w:p>
    <w:p w14:paraId="0C20DDA1" w14:textId="77777777" w:rsidR="00605513" w:rsidRDefault="00F51BE9" w:rsidP="00193205">
      <w:pPr>
        <w:pStyle w:val="FirstParagraph"/>
        <w:spacing w:line="480" w:lineRule="auto"/>
        <w:rPr>
          <w:del w:id="164" w:author="Marcus Beck" w:date="2021-07-28T18:44:00Z"/>
        </w:rPr>
      </w:pPr>
      <w:ins w:id="165" w:author="Marcus Beck" w:date="2021-07-28T18:44:00Z">
        <w:r>
          <w:t xml:space="preserve">SFE receives </w:t>
        </w:r>
        <w:r w:rsidR="008136D5">
          <w:t>7</w:t>
        </w:r>
        <w:r>
          <w:t>0</w:t>
        </w:r>
        <w:r w:rsidR="006E7751">
          <w:t xml:space="preserve">,000 kg </w:t>
        </w:r>
        <w:r w:rsidR="00566EDF">
          <w:t>per day</w:t>
        </w:r>
      </w:ins>
      <w:r w:rsidR="006E7751">
        <w:t xml:space="preserve"> </w:t>
      </w:r>
      <w:r w:rsidR="008136D5">
        <w:t xml:space="preserve">of </w:t>
      </w:r>
      <w:ins w:id="166" w:author="Marcus Beck" w:date="2021-07-28T18:44:00Z">
        <w:r>
          <w:t xml:space="preserve">dissolved </w:t>
        </w:r>
      </w:ins>
      <w:r w:rsidR="008136D5">
        <w:t xml:space="preserve">inorganic nitrogen </w:t>
      </w:r>
      <w:del w:id="167" w:author="Marcus Beck" w:date="2021-07-28T18:44:00Z">
        <w:r w:rsidR="00641731">
          <w:delText>are discharged into the Bay, primarily from wastewater (</w:delText>
        </w:r>
        <w:r w:rsidR="00AC4759">
          <w:fldChar w:fldCharType="begin"/>
        </w:r>
        <w:r w:rsidR="00AC4759">
          <w:delInstrText xml:space="preserve"> HYPERLINK \l "ref-Novick14" \h </w:delInstrText>
        </w:r>
        <w:r w:rsidR="00AC4759">
          <w:fldChar w:fldCharType="separate"/>
        </w:r>
        <w:r w:rsidR="00641731">
          <w:rPr>
            <w:rStyle w:val="Hyperlink"/>
          </w:rPr>
          <w:delText>Novick and Senn, 2014</w:delText>
        </w:r>
        <w:r w:rsidR="00AC4759">
          <w:rPr>
            <w:rStyle w:val="Hyperlink"/>
          </w:rPr>
          <w:fldChar w:fldCharType="end"/>
        </w:r>
        <w:r w:rsidR="00641731">
          <w:delText xml:space="preserve">). Agricultural runoff from </w:delText>
        </w:r>
      </w:del>
      <w:ins w:id="168" w:author="Marcus Beck" w:date="2021-07-28T18:44:00Z">
        <w:r>
          <w:t>(DIN; annual average)</w:t>
        </w:r>
        <w:r w:rsidR="008136D5">
          <w:t xml:space="preserve">, </w:t>
        </w:r>
        <w:r>
          <w:t xml:space="preserve">with </w:t>
        </w:r>
      </w:ins>
      <w:r>
        <w:t xml:space="preserve">the </w:t>
      </w:r>
      <w:del w:id="169" w:author="Marcus Beck" w:date="2021-07-28T18:44:00Z">
        <w:r w:rsidR="00641731">
          <w:delText>upper watershed contributes 30 metric tons dy</w:delText>
        </w:r>
      </w:del>
      <m:oMath>
        <m:sSup>
          <m:sSupPr>
            <m:ctrlPr>
              <w:del w:id="170" w:author="Marcus Beck" w:date="2021-07-28T18:44:00Z">
                <w:rPr>
                  <w:rFonts w:ascii="Cambria Math" w:hAnsi="Cambria Math"/>
                </w:rPr>
              </w:del>
            </m:ctrlPr>
          </m:sSupPr>
          <m:e>
            <m:r>
              <w:del w:id="171" w:author="Marcus Beck" w:date="2021-07-28T18:44:00Z">
                <w:rPr>
                  <w:rFonts w:ascii="Cambria Math" w:hAnsi="Cambria Math"/>
                </w:rPr>
                <m:t>​</m:t>
              </w:del>
            </m:r>
          </m:e>
          <m:sup>
            <m:r>
              <w:del w:id="172" w:author="Marcus Beck" w:date="2021-07-28T18:44:00Z">
                <m:rPr>
                  <m:sty m:val="p"/>
                </m:rPr>
                <w:rPr>
                  <w:rFonts w:ascii="Cambria Math" w:hAnsi="Cambria Math"/>
                </w:rPr>
                <m:t>-</m:t>
              </w:del>
            </m:r>
            <m:r>
              <w:del w:id="173" w:author="Marcus Beck" w:date="2021-07-28T18:44:00Z">
                <w:rPr>
                  <w:rFonts w:ascii="Cambria Math" w:hAnsi="Cambria Math"/>
                </w:rPr>
                <m:t>1</m:t>
              </w:del>
            </m:r>
          </m:sup>
        </m:sSup>
      </m:oMath>
      <w:del w:id="174" w:author="Marcus Beck" w:date="2021-07-28T18:44:00Z">
        <w:r w:rsidR="00641731">
          <w:delText xml:space="preserve"> of nitrogen to the SFE via </w:delText>
        </w:r>
      </w:del>
      <w:ins w:id="175" w:author="Marcus Beck" w:date="2021-07-28T18:44:00Z">
        <w:r>
          <w:t xml:space="preserve">majority of that DIN coming from </w:t>
        </w:r>
        <w:r w:rsidR="008136D5">
          <w:t xml:space="preserve">wastewater </w:t>
        </w:r>
        <w:r>
          <w:t>treatment plant discharges</w:t>
        </w:r>
        <w:r w:rsidR="008136D5">
          <w:t xml:space="preserve">. </w:t>
        </w:r>
        <w:r>
          <w:t xml:space="preserve">Flows from </w:t>
        </w:r>
      </w:ins>
      <w:r>
        <w:t>the Delta</w:t>
      </w:r>
      <w:del w:id="176" w:author="Marcus Beck" w:date="2021-07-28T18:44:00Z">
        <w:r w:rsidR="00641731">
          <w:delText>.</w:delText>
        </w:r>
      </w:del>
    </w:p>
    <w:p w14:paraId="5F431F5F" w14:textId="18BFAA76" w:rsidR="00B113E3" w:rsidRDefault="00641731" w:rsidP="00566EDF">
      <w:pPr>
        <w:pStyle w:val="FirstParagraph"/>
        <w:spacing w:line="480" w:lineRule="auto"/>
        <w:rPr>
          <w:ins w:id="177" w:author="Marcus Beck" w:date="2021-07-28T18:44:00Z"/>
        </w:rPr>
      </w:pPr>
      <w:del w:id="178" w:author="Marcus Beck" w:date="2021-07-28T18:44:00Z">
        <w:r>
          <w:delText>Nitrogen and phosphorus levels in</w:delText>
        </w:r>
      </w:del>
      <w:ins w:id="179" w:author="Marcus Beck" w:date="2021-07-28T18:44:00Z">
        <w:r w:rsidR="00F51BE9">
          <w:t xml:space="preserve"> deliver</w:t>
        </w:r>
        <w:r w:rsidR="008136D5">
          <w:t xml:space="preserve"> 30</w:t>
        </w:r>
        <w:r w:rsidR="00F51BE9">
          <w:t>,000</w:t>
        </w:r>
        <w:r w:rsidR="008136D5">
          <w:t xml:space="preserve"> </w:t>
        </w:r>
        <w:r w:rsidR="00F51BE9">
          <w:t xml:space="preserve">kg </w:t>
        </w:r>
        <w:r w:rsidR="00566EDF">
          <w:t>per day</w:t>
        </w:r>
        <w:r w:rsidR="00F51BE9">
          <w:t xml:space="preserve"> </w:t>
        </w:r>
        <w:r w:rsidR="00964BA3">
          <w:t xml:space="preserve">of </w:t>
        </w:r>
        <w:r w:rsidR="00F51BE9">
          <w:t xml:space="preserve">DIN </w:t>
        </w:r>
        <w:r w:rsidR="008136D5">
          <w:t>to the SFE</w:t>
        </w:r>
        <w:r w:rsidR="00F51BE9">
          <w:t xml:space="preserve"> (annual average), with</w:t>
        </w:r>
      </w:ins>
      <w:r w:rsidR="00F51BE9">
        <w:t xml:space="preserve"> the </w:t>
      </w:r>
      <w:del w:id="180" w:author="Marcus Beck" w:date="2021-07-28T18:44:00Z">
        <w:r>
          <w:delText xml:space="preserve">SFE usually exceed concentrations that cause eutrophication in other </w:delText>
        </w:r>
      </w:del>
      <w:ins w:id="181" w:author="Marcus Beck" w:date="2021-07-28T18:44:00Z">
        <w:r w:rsidR="00F51BE9">
          <w:t>Delta’s DIN load varying over a 5-fold range annually (</w:t>
        </w:r>
        <w:r w:rsidR="00AC4759">
          <w:fldChar w:fldCharType="begin"/>
        </w:r>
        <w:r w:rsidR="00AC4759">
          <w:instrText xml:space="preserve"> HYPERLINK \l "refSFE</w:instrText>
        </w:r>
        <w:r w:rsidR="00AC4759">
          <w:instrText xml:space="preserve">I14a" </w:instrText>
        </w:r>
        <w:r w:rsidR="00AC4759">
          <w:fldChar w:fldCharType="separate"/>
        </w:r>
        <w:r w:rsidR="00D76472" w:rsidRPr="00D76472">
          <w:rPr>
            <w:rStyle w:val="Hyperlink"/>
          </w:rPr>
          <w:t>SFEI</w:t>
        </w:r>
        <w:r w:rsidR="00D76472">
          <w:rPr>
            <w:rStyle w:val="Hyperlink"/>
          </w:rPr>
          <w:t>,</w:t>
        </w:r>
        <w:r w:rsidR="00D76472" w:rsidRPr="00D76472">
          <w:rPr>
            <w:rStyle w:val="Hyperlink"/>
          </w:rPr>
          <w:t xml:space="preserve"> 2014a</w:t>
        </w:r>
        <w:r w:rsidR="00AC4759">
          <w:rPr>
            <w:rStyle w:val="Hyperlink"/>
          </w:rPr>
          <w:fldChar w:fldCharType="end"/>
        </w:r>
        <w:r w:rsidR="00F51BE9">
          <w:t>)</w:t>
        </w:r>
        <w:r w:rsidR="008136D5">
          <w:t>.</w:t>
        </w:r>
        <w:r w:rsidR="00B113E3">
          <w:t xml:space="preserve"> </w:t>
        </w:r>
        <w:r w:rsidR="00F51BE9">
          <w:t xml:space="preserve">Based on its areal DIN loads, SFE </w:t>
        </w:r>
        <w:r w:rsidR="00F51BE9" w:rsidRPr="00F51BE9">
          <w:t xml:space="preserve">ranks among the most nutrient-enriched </w:t>
        </w:r>
      </w:ins>
      <w:r w:rsidR="00F51BE9" w:rsidRPr="00F51BE9">
        <w:t>estuaries</w:t>
      </w:r>
      <w:del w:id="182" w:author="Marcus Beck" w:date="2021-07-28T18:44:00Z">
        <w:r>
          <w:delText>. However</w:delText>
        </w:r>
      </w:del>
      <w:ins w:id="183" w:author="Marcus Beck" w:date="2021-07-28T18:44:00Z">
        <w:r w:rsidR="00F51BE9" w:rsidRPr="00F51BE9">
          <w:t xml:space="preserve"> worldwide (</w:t>
        </w:r>
        <w:r w:rsidR="00AC4759">
          <w:fldChar w:fldCharType="begin"/>
        </w:r>
        <w:r w:rsidR="00AC4759">
          <w:instrText xml:space="preserve"> HYPERLINK \l "refSFEI14a" </w:instrText>
        </w:r>
        <w:r w:rsidR="00AC4759">
          <w:fldChar w:fldCharType="separate"/>
        </w:r>
        <w:r w:rsidR="00D76472" w:rsidRPr="00D76472">
          <w:rPr>
            <w:rStyle w:val="Hyperlink"/>
          </w:rPr>
          <w:t>SFEI</w:t>
        </w:r>
        <w:r w:rsidR="00D76472">
          <w:rPr>
            <w:rStyle w:val="Hyperlink"/>
          </w:rPr>
          <w:t>,</w:t>
        </w:r>
        <w:r w:rsidR="00D76472" w:rsidRPr="00D76472">
          <w:rPr>
            <w:rStyle w:val="Hyperlink"/>
          </w:rPr>
          <w:t xml:space="preserve"> 2014a</w:t>
        </w:r>
        <w:r w:rsidR="00AC4759">
          <w:rPr>
            <w:rStyle w:val="Hyperlink"/>
          </w:rPr>
          <w:fldChar w:fldCharType="end"/>
        </w:r>
        <w:r w:rsidR="00F51BE9" w:rsidRPr="00F51BE9">
          <w:t xml:space="preserve">, </w:t>
        </w:r>
        <w:r w:rsidR="00AC4759">
          <w:fldChar w:fldCharType="begin"/>
        </w:r>
        <w:r w:rsidR="00AC4759">
          <w:instrText xml:space="preserve"> HYPERLINK \l "refSFEI14b" </w:instrText>
        </w:r>
        <w:r w:rsidR="00AC4759">
          <w:fldChar w:fldCharType="separate"/>
        </w:r>
        <w:r w:rsidR="00F51BE9" w:rsidRPr="00D76472">
          <w:rPr>
            <w:rStyle w:val="Hyperlink"/>
          </w:rPr>
          <w:t>b</w:t>
        </w:r>
        <w:r w:rsidR="00AC4759">
          <w:rPr>
            <w:rStyle w:val="Hyperlink"/>
          </w:rPr>
          <w:fldChar w:fldCharType="end"/>
        </w:r>
        <w:r w:rsidR="00F51BE9" w:rsidRPr="00F51BE9">
          <w:t xml:space="preserve">; </w:t>
        </w:r>
        <w:r w:rsidR="00AC4759">
          <w:fldChar w:fldCharType="begin"/>
        </w:r>
        <w:r w:rsidR="00AC4759">
          <w:instrText xml:space="preserve"> HYPERLINK \l "ref-Cloern20" </w:instrText>
        </w:r>
        <w:r w:rsidR="00AC4759">
          <w:fldChar w:fldCharType="separate"/>
        </w:r>
        <w:proofErr w:type="spellStart"/>
        <w:r w:rsidR="00F51BE9" w:rsidRPr="0002144E">
          <w:rPr>
            <w:rStyle w:val="Hyperlink"/>
          </w:rPr>
          <w:t>Cloern</w:t>
        </w:r>
        <w:proofErr w:type="spellEnd"/>
        <w:r w:rsidR="00F51BE9" w:rsidRPr="0002144E">
          <w:rPr>
            <w:rStyle w:val="Hyperlink"/>
          </w:rPr>
          <w:t xml:space="preserve"> et al.</w:t>
        </w:r>
        <w:r w:rsidR="0002144E" w:rsidRPr="0002144E">
          <w:rPr>
            <w:rStyle w:val="Hyperlink"/>
          </w:rPr>
          <w:t>,</w:t>
        </w:r>
        <w:r w:rsidR="00F51BE9" w:rsidRPr="0002144E">
          <w:rPr>
            <w:rStyle w:val="Hyperlink"/>
          </w:rPr>
          <w:t xml:space="preserve"> 2020</w:t>
        </w:r>
        <w:r w:rsidR="00AC4759">
          <w:rPr>
            <w:rStyle w:val="Hyperlink"/>
          </w:rPr>
          <w:fldChar w:fldCharType="end"/>
        </w:r>
        <w:r w:rsidR="00F51BE9" w:rsidRPr="00F51BE9">
          <w:t>). Despite its nutrient-enriched status</w:t>
        </w:r>
      </w:ins>
      <w:r w:rsidR="00F51BE9" w:rsidRPr="00F51BE9">
        <w:t xml:space="preserve">, </w:t>
      </w:r>
      <w:r w:rsidR="00F51BE9">
        <w:t xml:space="preserve">the </w:t>
      </w:r>
      <w:r w:rsidR="00F51BE9" w:rsidRPr="00F51BE9">
        <w:t>SF</w:t>
      </w:r>
      <w:r w:rsidR="00F51BE9">
        <w:t>E</w:t>
      </w:r>
      <w:r w:rsidR="00F51BE9" w:rsidRPr="00F51BE9">
        <w:t xml:space="preserve"> has</w:t>
      </w:r>
      <w:r w:rsidR="00F51BE9">
        <w:t xml:space="preserve"> </w:t>
      </w:r>
      <w:del w:id="184" w:author="Marcus Beck" w:date="2021-07-28T18:44:00Z">
        <w:r>
          <w:delText>demonstrated resistance to eutrophication, which has been</w:delText>
        </w:r>
      </w:del>
      <w:ins w:id="185" w:author="Marcus Beck" w:date="2021-07-28T18:44:00Z">
        <w:r w:rsidR="00F51BE9">
          <w:t>generally</w:t>
        </w:r>
        <w:r w:rsidR="00F51BE9" w:rsidRPr="00F51BE9">
          <w:t xml:space="preserve"> not experienced some of the water quality impacts common to other nutrient-enriched estuaries</w:t>
        </w:r>
        <w:r w:rsidR="00F51BE9">
          <w:t xml:space="preserve"> (e.g., excessive phytoplankton blooms, </w:t>
        </w:r>
        <w:r w:rsidR="00F51BE9" w:rsidRPr="00F51BE9">
          <w:t>low dissolved oxygen</w:t>
        </w:r>
        <w:r w:rsidR="00F51BE9">
          <w:t>), with SFE’s muted response</w:t>
        </w:r>
      </w:ins>
      <w:r w:rsidR="00F51BE9">
        <w:t xml:space="preserve"> attributed to </w:t>
      </w:r>
      <w:del w:id="186" w:author="Marcus Beck" w:date="2021-07-28T18:44:00Z">
        <w:r>
          <w:delText>high concentrations of suspended sediment that reduce</w:delText>
        </w:r>
      </w:del>
      <w:ins w:id="187" w:author="Marcus Beck" w:date="2021-07-28T18:44:00Z">
        <w:r w:rsidR="00B113E3">
          <w:t>its highly turbid waters (reduce</w:t>
        </w:r>
        <w:r w:rsidR="00566EDF">
          <w:t>d</w:t>
        </w:r>
      </w:ins>
      <w:r w:rsidR="00B113E3">
        <w:t xml:space="preserve"> light penetration </w:t>
      </w:r>
      <w:del w:id="188" w:author="Marcus Beck" w:date="2021-07-28T18:44:00Z">
        <w:r>
          <w:delText>in</w:delText>
        </w:r>
      </w:del>
      <w:ins w:id="189" w:author="Marcus Beck" w:date="2021-07-28T18:44:00Z">
        <w:r w:rsidR="00B113E3">
          <w:t>within</w:t>
        </w:r>
      </w:ins>
      <w:r w:rsidR="00B113E3">
        <w:t xml:space="preserve"> the water </w:t>
      </w:r>
      <w:r w:rsidR="00B113E3">
        <w:lastRenderedPageBreak/>
        <w:t>column</w:t>
      </w:r>
      <w:del w:id="190" w:author="Marcus Beck" w:date="2021-07-28T18:44:00Z">
        <w:r>
          <w:delText>, low residence time caused by vigorous river flushing, and removal of primary producers by</w:delText>
        </w:r>
      </w:del>
      <w:ins w:id="191" w:author="Marcus Beck" w:date="2021-07-28T18:44:00Z">
        <w:r w:rsidR="00B113E3">
          <w:t>); strong tidal mixing (limiting duration of water column stratification to less than several days); and strong phytoplankton grazing pressure from</w:t>
        </w:r>
      </w:ins>
      <w:r w:rsidR="00B113E3">
        <w:t xml:space="preserve"> abundant suspension feeding bivalves </w:t>
      </w:r>
      <w:ins w:id="192" w:author="Marcus Beck" w:date="2021-07-28T18:44:00Z">
        <w:r w:rsidR="00B113E3">
          <w:t xml:space="preserve">in some regions </w:t>
        </w:r>
      </w:ins>
      <w:r w:rsidR="00B113E3">
        <w:t>(</w:t>
      </w:r>
      <w:hyperlink w:anchor="ref-Alpine88">
        <w:r w:rsidR="00F51BE9">
          <w:rPr>
            <w:rStyle w:val="Hyperlink"/>
          </w:rPr>
          <w:t xml:space="preserve">Alpine and </w:t>
        </w:r>
        <w:proofErr w:type="spellStart"/>
        <w:r w:rsidR="00F51BE9">
          <w:rPr>
            <w:rStyle w:val="Hyperlink"/>
          </w:rPr>
          <w:t>Cloern</w:t>
        </w:r>
        <w:proofErr w:type="spellEnd"/>
        <w:r w:rsidR="00F51BE9">
          <w:rPr>
            <w:rStyle w:val="Hyperlink"/>
          </w:rPr>
          <w:t>, 1988</w:t>
        </w:r>
      </w:hyperlink>
      <w:r w:rsidR="00F51BE9">
        <w:t xml:space="preserve">; </w:t>
      </w:r>
      <w:hyperlink w:anchor="ref-Cole84">
        <w:r w:rsidR="00F51BE9">
          <w:rPr>
            <w:rStyle w:val="Hyperlink"/>
          </w:rPr>
          <w:t xml:space="preserve">Cole and </w:t>
        </w:r>
        <w:proofErr w:type="spellStart"/>
        <w:r w:rsidR="00F51BE9">
          <w:rPr>
            <w:rStyle w:val="Hyperlink"/>
          </w:rPr>
          <w:t>Cloern</w:t>
        </w:r>
        <w:proofErr w:type="spellEnd"/>
        <w:r w:rsidR="00F51BE9">
          <w:rPr>
            <w:rStyle w:val="Hyperlink"/>
          </w:rPr>
          <w:t>, 1984</w:t>
        </w:r>
      </w:hyperlink>
      <w:r w:rsidR="00F51BE9">
        <w:t xml:space="preserve">; </w:t>
      </w:r>
      <w:hyperlink w:anchor="ref-Jassby08">
        <w:proofErr w:type="spellStart"/>
        <w:r w:rsidR="00F51BE9">
          <w:rPr>
            <w:rStyle w:val="Hyperlink"/>
          </w:rPr>
          <w:t>Jassby</w:t>
        </w:r>
        <w:proofErr w:type="spellEnd"/>
        <w:r w:rsidR="00F51BE9">
          <w:rPr>
            <w:rStyle w:val="Hyperlink"/>
          </w:rPr>
          <w:t>, 2008</w:t>
        </w:r>
      </w:hyperlink>
      <w:r w:rsidR="00F51BE9">
        <w:t xml:space="preserve">; </w:t>
      </w:r>
      <w:hyperlink w:anchor="ref-Kimmerer14">
        <w:r w:rsidR="00F51BE9">
          <w:rPr>
            <w:rStyle w:val="Hyperlink"/>
          </w:rPr>
          <w:t>Kimmerer and Thompson, 2014</w:t>
        </w:r>
      </w:hyperlink>
      <w:del w:id="193" w:author="Marcus Beck" w:date="2021-07-28T18:44:00Z">
        <w:r>
          <w:delText xml:space="preserve">; </w:delText>
        </w:r>
        <w:r w:rsidR="00AC4759">
          <w:fldChar w:fldCharType="begin"/>
        </w:r>
        <w:r w:rsidR="00AC4759">
          <w:delInstrText xml:space="preserve"> HYPERLINK \l "ref-Lehman17" \h </w:delInstrText>
        </w:r>
        <w:r w:rsidR="00AC4759">
          <w:fldChar w:fldCharType="separate"/>
        </w:r>
        <w:r>
          <w:rPr>
            <w:rStyle w:val="Hyperlink"/>
          </w:rPr>
          <w:delText>Lehman et al., 2017</w:delText>
        </w:r>
        <w:r w:rsidR="00AC4759">
          <w:rPr>
            <w:rStyle w:val="Hyperlink"/>
          </w:rPr>
          <w:fldChar w:fldCharType="end"/>
        </w:r>
        <w:r>
          <w:delText>).</w:delText>
        </w:r>
      </w:del>
      <w:ins w:id="194" w:author="Marcus Beck" w:date="2021-07-28T18:44:00Z">
        <w:r w:rsidR="00B113E3">
          <w:rPr>
            <w:rStyle w:val="Hyperlink"/>
          </w:rPr>
          <w:t>)</w:t>
        </w:r>
        <w:r w:rsidR="00B113E3">
          <w:t xml:space="preserve">. </w:t>
        </w:r>
        <w:r w:rsidR="00B113E3" w:rsidRPr="00F51BE9">
          <w:t xml:space="preserve"> </w:t>
        </w:r>
      </w:ins>
    </w:p>
    <w:p w14:paraId="1D749FC7" w14:textId="401ACE32" w:rsidR="004C2887" w:rsidRDefault="00964BA3" w:rsidP="0002144E">
      <w:pPr>
        <w:pStyle w:val="FirstParagraph"/>
        <w:spacing w:line="480" w:lineRule="auto"/>
        <w:rPr>
          <w:ins w:id="195" w:author="Marcus Beck" w:date="2021-07-28T18:44:00Z"/>
        </w:rPr>
      </w:pPr>
      <w:ins w:id="196" w:author="Marcus Beck" w:date="2021-07-28T18:44:00Z">
        <w:r>
          <w:t>Studies</w:t>
        </w:r>
        <w:r w:rsidR="00F51BE9" w:rsidRPr="00F51BE9">
          <w:t xml:space="preserve"> over the past decade have identified changes in responses or sensitivity </w:t>
        </w:r>
        <w:r w:rsidR="00B113E3">
          <w:t xml:space="preserve">within SFE </w:t>
        </w:r>
        <w:r w:rsidR="00F51BE9" w:rsidRPr="00F51BE9">
          <w:t xml:space="preserve">to nutrients in deep subtidal habitats </w:t>
        </w:r>
        <w:r w:rsidR="00C1729F">
          <w:t xml:space="preserve">via </w:t>
        </w:r>
        <w:r w:rsidR="00B113E3">
          <w:t xml:space="preserve">increased </w:t>
        </w:r>
        <w:r w:rsidR="00F51BE9" w:rsidRPr="00F51BE9">
          <w:t>phytoplankton biomass</w:t>
        </w:r>
        <w:r w:rsidR="00B113E3">
          <w:t xml:space="preserve"> (</w:t>
        </w:r>
        <w:proofErr w:type="spellStart"/>
        <w:r w:rsidR="00B113E3">
          <w:t>chl</w:t>
        </w:r>
        <w:proofErr w:type="spellEnd"/>
        <w:r w:rsidR="00B113E3">
          <w:t>-a)</w:t>
        </w:r>
        <w:r w:rsidR="00F51BE9" w:rsidRPr="00F51BE9">
          <w:t xml:space="preserve"> and gross primary production</w:t>
        </w:r>
        <w:r w:rsidR="00C1729F">
          <w:t xml:space="preserve"> (GPP)</w:t>
        </w:r>
        <w:r w:rsidR="00B113E3">
          <w:t xml:space="preserve"> in South Bay</w:t>
        </w:r>
        <w:r w:rsidR="00C1729F">
          <w:t xml:space="preserve"> (</w:t>
        </w:r>
        <w:proofErr w:type="spellStart"/>
        <w:r w:rsidR="00AC4759">
          <w:fldChar w:fldCharType="begin"/>
        </w:r>
        <w:r w:rsidR="00AC4759">
          <w:instrText xml:space="preserve"> HYPERLINK \l "ref-Cloern07" </w:instrText>
        </w:r>
        <w:r w:rsidR="00AC4759">
          <w:fldChar w:fldCharType="separate"/>
        </w:r>
        <w:r w:rsidR="00F51BE9" w:rsidRPr="00C1729F">
          <w:rPr>
            <w:rStyle w:val="Hyperlink"/>
          </w:rPr>
          <w:t>Cloern</w:t>
        </w:r>
        <w:proofErr w:type="spellEnd"/>
        <w:r w:rsidR="00F51BE9" w:rsidRPr="00C1729F">
          <w:rPr>
            <w:rStyle w:val="Hyperlink"/>
          </w:rPr>
          <w:t xml:space="preserve"> et al., 2007</w:t>
        </w:r>
        <w:r w:rsidR="00AC4759">
          <w:rPr>
            <w:rStyle w:val="Hyperlink"/>
          </w:rPr>
          <w:fldChar w:fldCharType="end"/>
        </w:r>
        <w:r w:rsidR="00F51BE9" w:rsidRPr="00F51BE9">
          <w:t xml:space="preserve">, </w:t>
        </w:r>
        <w:r w:rsidR="00AC4759">
          <w:fldChar w:fldCharType="begin"/>
        </w:r>
        <w:r w:rsidR="00AC4759">
          <w:instrText xml:space="preserve"> HYPERLINK \l "ref-Cloern10" </w:instrText>
        </w:r>
        <w:r w:rsidR="00AC4759">
          <w:fldChar w:fldCharType="separate"/>
        </w:r>
        <w:r w:rsidR="00F51BE9" w:rsidRPr="00C1729F">
          <w:rPr>
            <w:rStyle w:val="Hyperlink"/>
          </w:rPr>
          <w:t>2010</w:t>
        </w:r>
        <w:r w:rsidR="00AC4759">
          <w:rPr>
            <w:rStyle w:val="Hyperlink"/>
          </w:rPr>
          <w:fldChar w:fldCharType="end"/>
        </w:r>
        <w:r w:rsidR="00F51BE9" w:rsidRPr="00F51BE9">
          <w:t xml:space="preserve">); </w:t>
        </w:r>
        <w:r w:rsidR="00B113E3">
          <w:t>recently documented</w:t>
        </w:r>
        <w:r w:rsidR="00F51BE9" w:rsidRPr="00F51BE9">
          <w:t xml:space="preserve"> occurrences of harmful algae and their associated toxins (</w:t>
        </w:r>
        <w:proofErr w:type="spellStart"/>
        <w:r w:rsidR="00AC4759">
          <w:fldChar w:fldCharType="begin"/>
        </w:r>
        <w:r w:rsidR="00AC4759">
          <w:instrText xml:space="preserve"> HYPERLINK \l "refSutula17" </w:instrText>
        </w:r>
        <w:r w:rsidR="00AC4759">
          <w:fldChar w:fldCharType="separate"/>
        </w:r>
        <w:r w:rsidR="00F51BE9" w:rsidRPr="00C1729F">
          <w:rPr>
            <w:rStyle w:val="Hyperlink"/>
          </w:rPr>
          <w:t>Sutula</w:t>
        </w:r>
        <w:proofErr w:type="spellEnd"/>
        <w:r w:rsidR="00F51BE9" w:rsidRPr="00C1729F">
          <w:rPr>
            <w:rStyle w:val="Hyperlink"/>
          </w:rPr>
          <w:t xml:space="preserve"> et al., 2017</w:t>
        </w:r>
        <w:r w:rsidR="00AC4759">
          <w:rPr>
            <w:rStyle w:val="Hyperlink"/>
          </w:rPr>
          <w:fldChar w:fldCharType="end"/>
        </w:r>
        <w:r w:rsidR="00F51BE9" w:rsidRPr="00F51BE9">
          <w:t xml:space="preserve">; </w:t>
        </w:r>
        <w:r w:rsidR="00AC4759">
          <w:fldChar w:fldCharType="begin"/>
        </w:r>
        <w:r w:rsidR="00AC4759">
          <w:instrText xml:space="preserve"> HYPERLINK \l "refPeacock18" </w:instrText>
        </w:r>
        <w:r w:rsidR="00AC4759">
          <w:fldChar w:fldCharType="separate"/>
        </w:r>
        <w:r w:rsidR="00F51BE9" w:rsidRPr="00EC3E56">
          <w:rPr>
            <w:rStyle w:val="Hyperlink"/>
          </w:rPr>
          <w:t>Peacock et al., 2018</w:t>
        </w:r>
        <w:r w:rsidR="00AC4759">
          <w:rPr>
            <w:rStyle w:val="Hyperlink"/>
          </w:rPr>
          <w:fldChar w:fldCharType="end"/>
        </w:r>
        <w:r w:rsidR="00F51BE9" w:rsidRPr="00F51BE9">
          <w:t>); and low dissolved oxygen in some tidal slough habitats (</w:t>
        </w:r>
        <w:r w:rsidR="00AC4759">
          <w:fldChar w:fldCharType="begin"/>
        </w:r>
        <w:r w:rsidR="00AC4759">
          <w:instrText xml:space="preserve"> HYPERLINK \l "refSFEI21" </w:instrText>
        </w:r>
        <w:r w:rsidR="00AC4759">
          <w:fldChar w:fldCharType="separate"/>
        </w:r>
        <w:r w:rsidR="00F51BE9" w:rsidRPr="00E05448">
          <w:rPr>
            <w:rStyle w:val="Hyperlink"/>
          </w:rPr>
          <w:t>SFEI</w:t>
        </w:r>
        <w:r w:rsidR="00E05448" w:rsidRPr="00E05448">
          <w:rPr>
            <w:rStyle w:val="Hyperlink"/>
          </w:rPr>
          <w:t>,</w:t>
        </w:r>
        <w:r w:rsidR="00F51BE9" w:rsidRPr="00E05448">
          <w:rPr>
            <w:rStyle w:val="Hyperlink"/>
          </w:rPr>
          <w:t xml:space="preserve"> 2021</w:t>
        </w:r>
        <w:r w:rsidR="00AC4759">
          <w:rPr>
            <w:rStyle w:val="Hyperlink"/>
          </w:rPr>
          <w:fldChar w:fldCharType="end"/>
        </w:r>
        <w:r w:rsidR="00F51BE9" w:rsidRPr="00F51BE9">
          <w:t xml:space="preserve">). These observations </w:t>
        </w:r>
        <w:r w:rsidR="00B113E3">
          <w:t xml:space="preserve">have </w:t>
        </w:r>
        <w:r w:rsidR="00F51BE9" w:rsidRPr="00F51BE9">
          <w:t>raised concerns that SF</w:t>
        </w:r>
        <w:r w:rsidR="00B113E3">
          <w:t>E</w:t>
        </w:r>
        <w:r w:rsidR="00F51BE9" w:rsidRPr="00F51BE9">
          <w:t>’s resistance to its high nutrient inputs could be waning (</w:t>
        </w:r>
        <w:r w:rsidR="00AC4759">
          <w:fldChar w:fldCharType="begin"/>
        </w:r>
        <w:r w:rsidR="00AC4759">
          <w:instrText xml:space="preserve"> HYPERLINK \l "refSFEI14b" </w:instrText>
        </w:r>
        <w:r w:rsidR="00AC4759">
          <w:fldChar w:fldCharType="separate"/>
        </w:r>
        <w:r w:rsidR="00F51BE9" w:rsidRPr="00D76472">
          <w:rPr>
            <w:rStyle w:val="Hyperlink"/>
          </w:rPr>
          <w:t>SFEI</w:t>
        </w:r>
        <w:r w:rsidR="00D76472" w:rsidRPr="00D76472">
          <w:rPr>
            <w:rStyle w:val="Hyperlink"/>
          </w:rPr>
          <w:t>,</w:t>
        </w:r>
        <w:r w:rsidR="00F51BE9" w:rsidRPr="00D76472">
          <w:rPr>
            <w:rStyle w:val="Hyperlink"/>
          </w:rPr>
          <w:t xml:space="preserve"> 2014</w:t>
        </w:r>
        <w:r w:rsidR="00D76472" w:rsidRPr="00D76472">
          <w:rPr>
            <w:rStyle w:val="Hyperlink"/>
          </w:rPr>
          <w:t>b</w:t>
        </w:r>
        <w:r w:rsidR="00AC4759">
          <w:rPr>
            <w:rStyle w:val="Hyperlink"/>
          </w:rPr>
          <w:fldChar w:fldCharType="end"/>
        </w:r>
        <w:r w:rsidR="00F51BE9" w:rsidRPr="00F51BE9">
          <w:t>), prompting regulators to initiate the SFB Nutrient Management Strategy (</w:t>
        </w:r>
        <w:r w:rsidR="00AC4759">
          <w:fldChar w:fldCharType="begin"/>
        </w:r>
        <w:r w:rsidR="00AC4759">
          <w:instrText xml:space="preserve"> HYPERLINK \l "refSFBRWQCB17" </w:instrText>
        </w:r>
        <w:r w:rsidR="00AC4759">
          <w:fldChar w:fldCharType="separate"/>
        </w:r>
        <w:r w:rsidR="00F51BE9" w:rsidRPr="00ED2966">
          <w:rPr>
            <w:rStyle w:val="Hyperlink"/>
          </w:rPr>
          <w:t>SFBRWQCB, 201</w:t>
        </w:r>
        <w:r w:rsidR="00ED2966" w:rsidRPr="00ED2966">
          <w:rPr>
            <w:rStyle w:val="Hyperlink"/>
          </w:rPr>
          <w:t>7</w:t>
        </w:r>
        <w:r w:rsidR="00AC4759">
          <w:rPr>
            <w:rStyle w:val="Hyperlink"/>
          </w:rPr>
          <w:fldChar w:fldCharType="end"/>
        </w:r>
        <w:r w:rsidR="00F51BE9" w:rsidRPr="00F51BE9">
          <w:t>).</w:t>
        </w:r>
      </w:ins>
      <w:r w:rsidR="00F51BE9" w:rsidRPr="00F51BE9">
        <w:t xml:space="preserve"> </w:t>
      </w:r>
      <w:r w:rsidR="0077720B">
        <w:rPr>
          <w:color w:val="222222"/>
          <w:shd w:val="clear" w:color="auto" w:fill="FFFFFF"/>
          <w:rPrChange w:id="197" w:author="Marcus Beck" w:date="2021-07-28T18:44:00Z">
            <w:rPr/>
          </w:rPrChange>
        </w:rPr>
        <w:t xml:space="preserve">The </w:t>
      </w:r>
      <w:del w:id="198" w:author="Marcus Beck" w:date="2021-07-28T18:44:00Z">
        <w:r w:rsidR="00641731">
          <w:delText xml:space="preserve">Regional Water Quality Control Board has showed renewed interest in </w:delText>
        </w:r>
      </w:del>
      <w:ins w:id="199" w:author="Marcus Beck" w:date="2021-07-28T18:44:00Z">
        <w:r w:rsidR="0077720B">
          <w:rPr>
            <w:color w:val="222222"/>
            <w:shd w:val="clear" w:color="auto" w:fill="FFFFFF"/>
          </w:rPr>
          <w:t xml:space="preserve">early increases in South Bay </w:t>
        </w:r>
        <w:proofErr w:type="spellStart"/>
        <w:r w:rsidR="0077720B">
          <w:rPr>
            <w:color w:val="222222"/>
            <w:shd w:val="clear" w:color="auto" w:fill="FFFFFF"/>
          </w:rPr>
          <w:t>chl</w:t>
        </w:r>
        <w:proofErr w:type="spellEnd"/>
        <w:r w:rsidR="0077720B">
          <w:rPr>
            <w:color w:val="222222"/>
            <w:shd w:val="clear" w:color="auto" w:fill="FFFFFF"/>
          </w:rPr>
          <w:t xml:space="preserve">-a (1995-2005) were quantitatively tested using seasonal Kendall, and the signal was sufficiently large and coherent it was also visually apparent in raw data. Given SFE's nutrient-enriched status, there is a critical need for on-going and comprehensive characterization of trends in </w:t>
        </w:r>
        <w:proofErr w:type="spellStart"/>
        <w:r w:rsidR="0077720B">
          <w:rPr>
            <w:color w:val="222222"/>
            <w:shd w:val="clear" w:color="auto" w:fill="FFFFFF"/>
          </w:rPr>
          <w:t>chl</w:t>
        </w:r>
        <w:proofErr w:type="spellEnd"/>
        <w:r w:rsidR="0077720B">
          <w:rPr>
            <w:color w:val="222222"/>
            <w:shd w:val="clear" w:color="auto" w:fill="FFFFFF"/>
          </w:rPr>
          <w:t xml:space="preserve">-a, including the ability to examine variability at multiple time-scales and non-monotonic trends, that can also be readily applied to other nutrient-related indicators (e.g., dissolved oxygen, GPP). Beyond the role these tools can play in supporting improved </w:t>
        </w:r>
      </w:ins>
      <w:r w:rsidR="0077720B">
        <w:rPr>
          <w:color w:val="222222"/>
          <w:shd w:val="clear" w:color="auto" w:fill="FFFFFF"/>
          <w:rPrChange w:id="200" w:author="Marcus Beck" w:date="2021-07-28T18:44:00Z">
            <w:rPr/>
          </w:rPrChange>
        </w:rPr>
        <w:t xml:space="preserve">understanding </w:t>
      </w:r>
      <w:del w:id="201" w:author="Marcus Beck" w:date="2021-07-28T18:44:00Z">
        <w:r w:rsidR="00641731">
          <w:delText>the potential for nutrient loading to negatively affect water quality for more southern areas of the SFE where harmful algal blooms, elevated summer-fall</w:delText>
        </w:r>
      </w:del>
      <w:ins w:id="202" w:author="Marcus Beck" w:date="2021-07-28T18:44:00Z">
        <w:r w:rsidR="0077720B">
          <w:rPr>
            <w:color w:val="222222"/>
            <w:shd w:val="clear" w:color="auto" w:fill="FFFFFF"/>
          </w:rPr>
          <w:t>of system dynamics in SFE, water quality managers have emphasized the importance of robust trend detection for informing future nutrient management decisions.</w:t>
        </w:r>
      </w:ins>
    </w:p>
    <w:p w14:paraId="48ED3F2A" w14:textId="77777777" w:rsidR="00605513" w:rsidRDefault="00B113E3" w:rsidP="00193205">
      <w:pPr>
        <w:pStyle w:val="BodyText"/>
        <w:spacing w:line="480" w:lineRule="auto"/>
        <w:rPr>
          <w:del w:id="203" w:author="Marcus Beck" w:date="2021-07-28T18:44:00Z"/>
        </w:rPr>
      </w:pPr>
      <w:ins w:id="204" w:author="Marcus Beck" w:date="2021-07-28T18:44:00Z">
        <w:r>
          <w:lastRenderedPageBreak/>
          <w:t xml:space="preserve">For the trend analyses discussed below, we </w:t>
        </w:r>
        <w:r w:rsidR="008136D5">
          <w:t xml:space="preserve">used near-surface </w:t>
        </w:r>
        <w:r>
          <w:t>(0-2</w:t>
        </w:r>
        <w:r w:rsidR="00964BA3">
          <w:t xml:space="preserve"> </w:t>
        </w:r>
        <w:r>
          <w:t>m)</w:t>
        </w:r>
      </w:ins>
      <w:r>
        <w:t xml:space="preserve"> </w:t>
      </w:r>
      <w:r w:rsidR="008136D5">
        <w:t xml:space="preserve">chlorophyll </w:t>
      </w:r>
      <w:r>
        <w:t>concentrations</w:t>
      </w:r>
      <w:del w:id="205" w:author="Marcus Beck" w:date="2021-07-28T18:44:00Z">
        <w:r w:rsidR="00641731">
          <w:delText>, and low dissolved oxygen concentrations began around 1999</w:delText>
        </w:r>
      </w:del>
      <w:r w:rsidR="00BD4DA7">
        <w:t xml:space="preserve"> </w:t>
      </w:r>
      <w:r w:rsidR="00964BA3">
        <w:t>(Figure 1)</w:t>
      </w:r>
      <w:del w:id="206" w:author="Marcus Beck" w:date="2021-07-28T18:44:00Z">
        <w:r w:rsidR="00641731">
          <w:delText xml:space="preserve"> (</w:delText>
        </w:r>
        <w:r w:rsidR="000A1A36">
          <w:fldChar w:fldCharType="begin"/>
        </w:r>
        <w:r w:rsidR="000A1A36">
          <w:delInstrText xml:space="preserve"> HYPERLINK \l "ref-Cloern20" \h </w:delInstrText>
        </w:r>
        <w:r w:rsidR="000A1A36">
          <w:fldChar w:fldCharType="separate"/>
        </w:r>
        <w:r w:rsidR="00641731">
          <w:rPr>
            <w:rStyle w:val="Hyperlink"/>
          </w:rPr>
          <w:delText>Cloern et al., 2020</w:delText>
        </w:r>
        <w:r w:rsidR="000A1A36">
          <w:rPr>
            <w:rStyle w:val="Hyperlink"/>
          </w:rPr>
          <w:fldChar w:fldCharType="end"/>
        </w:r>
        <w:r w:rsidR="00641731">
          <w:delText>). Although changes in the data are visually apparent, statistical analyses to quantify these changes have been insufficient particularly with respect to seasonal differences between years.</w:delText>
        </w:r>
      </w:del>
    </w:p>
    <w:p w14:paraId="1E224EEA" w14:textId="509CFA16" w:rsidR="004C2887" w:rsidRDefault="00641731" w:rsidP="00215C49">
      <w:pPr>
        <w:pStyle w:val="BodyText"/>
        <w:spacing w:line="480" w:lineRule="auto"/>
      </w:pPr>
      <w:del w:id="207" w:author="Marcus Beck" w:date="2021-07-28T18:44:00Z">
        <w:r>
          <w:delText>We evaluated near-surface chlorophyll (chl-a) data</w:delText>
        </w:r>
      </w:del>
      <w:r w:rsidR="00964BA3">
        <w:t xml:space="preserve"> </w:t>
      </w:r>
      <w:r w:rsidR="008136D5">
        <w:t>measured biweekly to monthly from 1990 to 2019 along the longitudinal axis of the SFE extending from Central Bay (stations 18-23), South Bay (stations 24-32), and Lower South Bay (stations 34-36) (Table 1, Figure 2). Monitoring data were obtained from the SFE Research Program of the US Geological Survey (</w:t>
      </w:r>
      <w:proofErr w:type="spellStart"/>
      <w:r w:rsidR="00AC4759">
        <w:fldChar w:fldCharType="begin"/>
      </w:r>
      <w:r w:rsidR="00AC4759">
        <w:instrText xml:space="preserve"> HYPERLINK \l "ref-Cloern16" \h </w:instrText>
      </w:r>
      <w:r w:rsidR="00AC4759">
        <w:fldChar w:fldCharType="separate"/>
      </w:r>
      <w:r w:rsidR="008136D5">
        <w:rPr>
          <w:rStyle w:val="Hyperlink"/>
        </w:rPr>
        <w:t>Cloern</w:t>
      </w:r>
      <w:proofErr w:type="spellEnd"/>
      <w:r w:rsidR="008136D5">
        <w:rPr>
          <w:rStyle w:val="Hyperlink"/>
        </w:rPr>
        <w:t xml:space="preserve"> and </w:t>
      </w:r>
      <w:proofErr w:type="spellStart"/>
      <w:r w:rsidR="008136D5">
        <w:rPr>
          <w:rStyle w:val="Hyperlink"/>
        </w:rPr>
        <w:t>Schraga</w:t>
      </w:r>
      <w:proofErr w:type="spellEnd"/>
      <w:r w:rsidR="008136D5">
        <w:rPr>
          <w:rStyle w:val="Hyperlink"/>
        </w:rPr>
        <w:t>, 2016</w:t>
      </w:r>
      <w:r w:rsidR="00AC4759">
        <w:rPr>
          <w:rStyle w:val="Hyperlink"/>
        </w:rPr>
        <w:fldChar w:fldCharType="end"/>
      </w:r>
      <w:r w:rsidR="008136D5">
        <w:t xml:space="preserve">; </w:t>
      </w:r>
      <w:hyperlink w:anchor="ref-Schraga20">
        <w:proofErr w:type="spellStart"/>
        <w:r w:rsidR="008136D5">
          <w:rPr>
            <w:rStyle w:val="Hyperlink"/>
          </w:rPr>
          <w:t>Schraga</w:t>
        </w:r>
        <w:proofErr w:type="spellEnd"/>
        <w:r w:rsidR="008136D5">
          <w:rPr>
            <w:rStyle w:val="Hyperlink"/>
          </w:rPr>
          <w:t xml:space="preserve"> et al., 2020</w:t>
        </w:r>
      </w:hyperlink>
      <w:r w:rsidR="008136D5">
        <w:t xml:space="preserve">). Sampling frequency varied somewhat over time and by station. </w:t>
      </w:r>
      <w:ins w:id="208" w:author="Marcus Beck" w:date="2021-07-28T18:44:00Z">
        <w:r w:rsidR="008136D5">
          <w:t xml:space="preserve">Approximate monthly or biweekly sampling with coverage of at least a decade is common for many long-term monitoring programs and is the motivating use case for the methods herein. </w:t>
        </w:r>
      </w:ins>
      <w:r w:rsidR="008136D5">
        <w:t>Every observation was included directly in the statistical models without spatial or temporal binning or averaging.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rsidR="008136D5">
        <w:t>-transformed chl-a was used for all analyses to meet assumptions of normally-distributed residuals. Methods for back-transformation of model results are provided in the supplement.</w:t>
      </w:r>
    </w:p>
    <w:p w14:paraId="1C316DCA" w14:textId="77777777" w:rsidR="004C2887" w:rsidRDefault="008136D5" w:rsidP="00215C49">
      <w:pPr>
        <w:pStyle w:val="Heading2"/>
        <w:spacing w:line="480" w:lineRule="auto"/>
      </w:pPr>
      <w:bookmarkStart w:id="209" w:name="gams-with-uncertainty-propagation"/>
      <w:bookmarkEnd w:id="135"/>
      <w:r>
        <w:t>GAMs with uncertainty propagation</w:t>
      </w:r>
    </w:p>
    <w:p w14:paraId="2F4DA005" w14:textId="2B7717F4" w:rsidR="004C2887" w:rsidRDefault="008136D5" w:rsidP="00215C49">
      <w:pPr>
        <w:pStyle w:val="FirstParagraph"/>
        <w:spacing w:line="480" w:lineRule="auto"/>
      </w:pPr>
      <w:r>
        <w:t>We implemented our analysis in three stages. First, we used a GAM to estimate a smooth temporal pattern in the raw data</w:t>
      </w:r>
      <w:ins w:id="210" w:author="Marcus Beck" w:date="2021-07-28T18:44:00Z">
        <w:r w:rsidR="003B78EE">
          <w:t>,</w:t>
        </w:r>
      </w:ins>
      <w:r>
        <w:t xml:space="preserve"> along with </w:t>
      </w:r>
      <w:del w:id="211" w:author="Marcus Beck" w:date="2021-07-28T18:44:00Z">
        <w:r w:rsidR="00641731">
          <w:delText>its</w:delText>
        </w:r>
      </w:del>
      <w:ins w:id="212" w:author="Marcus Beck" w:date="2021-07-28T18:44:00Z">
        <w:r w:rsidR="00DD37B5">
          <w:t>the</w:t>
        </w:r>
      </w:ins>
      <w:r>
        <w:t xml:space="preserve"> uncertainty</w:t>
      </w:r>
      <w:ins w:id="213" w:author="Marcus Beck" w:date="2021-07-28T18:44:00Z">
        <w:r w:rsidR="00DD37B5">
          <w:t xml:space="preserve"> of the smoother</w:t>
        </w:r>
      </w:ins>
      <w:r>
        <w:t xml:space="preserve">. Second, we calculated a feature of interest from the estimated GAM, along with its propagated uncertainty. For </w:t>
      </w:r>
      <w:del w:id="214" w:author="Marcus Beck" w:date="2021-07-28T18:44:00Z">
        <w:r w:rsidR="00641731">
          <w:delText xml:space="preserve">this example, </w:delText>
        </w:r>
      </w:del>
      <w:r w:rsidR="00B008A4">
        <w:t xml:space="preserve">the </w:t>
      </w:r>
      <w:ins w:id="215" w:author="Marcus Beck" w:date="2021-07-28T18:44:00Z">
        <w:r>
          <w:t>example</w:t>
        </w:r>
        <w:r w:rsidR="00B008A4">
          <w:t>s</w:t>
        </w:r>
        <w:r>
          <w:t xml:space="preserve"> </w:t>
        </w:r>
        <w:r w:rsidR="00B008A4">
          <w:t xml:space="preserve">described here, </w:t>
        </w:r>
        <w:r w:rsidR="00462517">
          <w:t xml:space="preserve">we focused on extracting </w:t>
        </w:r>
      </w:ins>
      <w:r>
        <w:t xml:space="preserve">seasonal averages </w:t>
      </w:r>
      <w:del w:id="216" w:author="Marcus Beck" w:date="2021-07-28T18:44:00Z">
        <w:r w:rsidR="00641731">
          <w:delText>were extracted, whereas other</w:delText>
        </w:r>
      </w:del>
      <w:ins w:id="217" w:author="Marcus Beck" w:date="2021-07-28T18:44:00Z">
        <w:r w:rsidR="00DD37B5">
          <w:t xml:space="preserve">of </w:t>
        </w:r>
        <w:proofErr w:type="spellStart"/>
        <w:r w:rsidR="00462517">
          <w:t>chl</w:t>
        </w:r>
        <w:proofErr w:type="spellEnd"/>
        <w:r w:rsidR="00462517">
          <w:t>-a values</w:t>
        </w:r>
        <w:r w:rsidR="00DD37B5">
          <w:t>. O</w:t>
        </w:r>
        <w:r>
          <w:t>ther</w:t>
        </w:r>
      </w:ins>
      <w:r>
        <w:t xml:space="preserve"> features </w:t>
      </w:r>
      <w:del w:id="218" w:author="Marcus Beck" w:date="2021-07-28T18:44:00Z">
        <w:r w:rsidR="00641731">
          <w:delText>could be</w:delText>
        </w:r>
      </w:del>
      <w:ins w:id="219" w:author="Marcus Beck" w:date="2021-07-28T18:44:00Z">
        <w:r>
          <w:t>c</w:t>
        </w:r>
        <w:r w:rsidR="00DD37B5">
          <w:t>an</w:t>
        </w:r>
        <w:r>
          <w:t xml:space="preserve"> </w:t>
        </w:r>
        <w:r w:rsidR="00462517">
          <w:t xml:space="preserve">also </w:t>
        </w:r>
        <w:r>
          <w:t xml:space="preserve">be </w:t>
        </w:r>
        <w:r w:rsidR="00462517">
          <w:t>extracted using the same tools, including</w:t>
        </w:r>
      </w:ins>
      <w:r w:rsidR="00462517">
        <w:t xml:space="preserve"> </w:t>
      </w:r>
      <w:r>
        <w:t>the timing or magnitude of a seasonal peak</w:t>
      </w:r>
      <w:r w:rsidR="00DD37B5">
        <w:t>,</w:t>
      </w:r>
      <w:r w:rsidR="00462517">
        <w:t xml:space="preserve"> </w:t>
      </w:r>
      <w:r w:rsidR="00DD37B5">
        <w:t>but</w:t>
      </w:r>
      <w:r w:rsidR="00462517">
        <w:t xml:space="preserve"> </w:t>
      </w:r>
      <w:r>
        <w:t xml:space="preserve">those are not </w:t>
      </w:r>
      <w:del w:id="220" w:author="Marcus Beck" w:date="2021-07-28T18:44:00Z">
        <w:r w:rsidR="00641731">
          <w:delText xml:space="preserve">developed </w:delText>
        </w:r>
        <w:r w:rsidR="00641731">
          <w:lastRenderedPageBreak/>
          <w:delText>here.</w:delText>
        </w:r>
      </w:del>
      <w:ins w:id="221" w:author="Marcus Beck" w:date="2021-07-28T18:44:00Z">
        <w:r w:rsidR="00462517">
          <w:t xml:space="preserve">presented </w:t>
        </w:r>
        <w:r>
          <w:t>here</w:t>
        </w:r>
        <w:r w:rsidR="00DD37B5">
          <w:t xml:space="preserve"> (see the </w:t>
        </w:r>
        <w:proofErr w:type="spellStart"/>
        <w:r w:rsidR="00DD37B5" w:rsidRPr="00DD37B5">
          <w:rPr>
            <w:i/>
            <w:iCs/>
          </w:rPr>
          <w:t>wqtrends</w:t>
        </w:r>
        <w:proofErr w:type="spellEnd"/>
        <w:r w:rsidR="00DD37B5">
          <w:t xml:space="preserve"> R package, </w:t>
        </w:r>
        <w:r w:rsidR="00AC4759">
          <w:fldChar w:fldCharType="begin"/>
        </w:r>
        <w:r w:rsidR="00AC4759">
          <w:instrText xml:space="preserve"> HYPERLINK </w:instrText>
        </w:r>
        <w:r w:rsidR="00AC4759">
          <w:instrText xml:space="preserve">"https://tbep-tech.github.io/wqtrends" \h </w:instrText>
        </w:r>
        <w:r w:rsidR="00AC4759">
          <w:fldChar w:fldCharType="separate"/>
        </w:r>
        <w:r w:rsidR="00DD37B5">
          <w:rPr>
            <w:rStyle w:val="Hyperlink"/>
          </w:rPr>
          <w:t>https://tbep-tech.github.io/wqtrends</w:t>
        </w:r>
        <w:r w:rsidR="00AC4759">
          <w:rPr>
            <w:rStyle w:val="Hyperlink"/>
          </w:rPr>
          <w:fldChar w:fldCharType="end"/>
        </w:r>
        <w:r w:rsidR="00DD37B5">
          <w:rPr>
            <w:rStyle w:val="Hyperlink"/>
          </w:rPr>
          <w:t>)</w:t>
        </w:r>
        <w:r>
          <w:t>.</w:t>
        </w:r>
      </w:ins>
      <w:r>
        <w:t xml:space="preserve"> Third, we used a mixed-effects meta-analysis to estimate trends and test hypotheses about the change in seasonal averages across years.</w:t>
      </w:r>
      <w:del w:id="222" w:author="Marcus Beck" w:date="2021-07-28T18:44:00Z">
        <w:r w:rsidR="00641731">
          <w:delText xml:space="preserve"> While meta-analysis methods arose from analyses of results from multiple studies, their distinguishing characteristic is propagation of uncertainty (</w:delText>
        </w:r>
        <w:r w:rsidR="000A1A36">
          <w:fldChar w:fldCharType="begin"/>
        </w:r>
        <w:r w:rsidR="000A1A36">
          <w:delInstrText xml:space="preserve"> HYPERLINK \l "ref-Gasparrini12" \h </w:delInstrText>
        </w:r>
        <w:r w:rsidR="000A1A36">
          <w:fldChar w:fldCharType="separate"/>
        </w:r>
        <w:r w:rsidR="00641731">
          <w:rPr>
            <w:rStyle w:val="Hyperlink"/>
          </w:rPr>
          <w:delText>Gasparrini et al., 2012</w:delText>
        </w:r>
        <w:r w:rsidR="000A1A36">
          <w:rPr>
            <w:rStyle w:val="Hyperlink"/>
          </w:rPr>
          <w:fldChar w:fldCharType="end"/>
        </w:r>
      </w:del>
      <w:moveFromRangeStart w:id="223" w:author="Marcus Beck" w:date="2021-07-28T18:44:00Z" w:name="move78390262"/>
      <w:moveFrom w:id="224" w:author="Marcus Beck" w:date="2021-07-28T18:44:00Z">
        <w:r>
          <w:t xml:space="preserve">; </w:t>
        </w:r>
        <w:r w:rsidR="00AC4759">
          <w:fldChar w:fldCharType="begin"/>
        </w:r>
        <w:r w:rsidR="00AC4759">
          <w:instrText xml:space="preserve"> HYPERLINK \l "ref-Sera19" \h </w:instrText>
        </w:r>
        <w:r w:rsidR="00AC4759">
          <w:fldChar w:fldCharType="separate"/>
        </w:r>
        <w:r>
          <w:rPr>
            <w:rStyle w:val="Hyperlink"/>
          </w:rPr>
          <w:t>Sera et al., 2019</w:t>
        </w:r>
        <w:r w:rsidR="00AC4759">
          <w:rPr>
            <w:rStyle w:val="Hyperlink"/>
          </w:rPr>
          <w:fldChar w:fldCharType="end"/>
        </w:r>
        <w:r>
          <w:t xml:space="preserve">). </w:t>
        </w:r>
      </w:moveFrom>
      <w:moveFromRangeEnd w:id="223"/>
      <w:del w:id="225" w:author="Marcus Beck" w:date="2021-07-28T18:44:00Z">
        <w:r w:rsidR="00641731">
          <w:delText>Meta-analysis uses response data that includes standard errors (uncertainties) as needed to address our questions.</w:delText>
        </w:r>
      </w:del>
    </w:p>
    <w:p w14:paraId="5000BE27" w14:textId="77777777" w:rsidR="004C2887" w:rsidRDefault="008136D5" w:rsidP="00215C49">
      <w:pPr>
        <w:pStyle w:val="Heading3"/>
        <w:spacing w:line="480" w:lineRule="auto"/>
      </w:pPr>
      <w:bookmarkStart w:id="226" w:name="first-stage-analysis-gam-estimation"/>
      <w:r>
        <w:t>First-stage analysis: GAM estimation</w:t>
      </w:r>
    </w:p>
    <w:p w14:paraId="478BABF2" w14:textId="03503E2C" w:rsidR="004C2887" w:rsidRDefault="00641731" w:rsidP="00215C49">
      <w:pPr>
        <w:pStyle w:val="FirstParagraph"/>
        <w:spacing w:line="480" w:lineRule="auto"/>
      </w:pPr>
      <w:del w:id="227" w:author="Marcus Beck" w:date="2021-07-28T18:44:00Z">
        <w:r>
          <w:delText>We considered four different GAMs to</w:delText>
        </w:r>
      </w:del>
      <w:ins w:id="228" w:author="Marcus Beck" w:date="2021-07-28T18:44:00Z">
        <w:r w:rsidR="003B7FC2">
          <w:t>T</w:t>
        </w:r>
        <w:r w:rsidR="008136D5">
          <w:t>o</w:t>
        </w:r>
      </w:ins>
      <w:r w:rsidR="008136D5">
        <w:t xml:space="preserve"> smooth the raw data across time</w:t>
      </w:r>
      <w:del w:id="229" w:author="Marcus Beck" w:date="2021-07-28T18:44:00Z">
        <w:r>
          <w:delText>. Although they</w:delText>
        </w:r>
      </w:del>
      <w:ins w:id="230" w:author="Marcus Beck" w:date="2021-07-28T18:44:00Z">
        <w:r w:rsidR="003B7FC2">
          <w:t>, we considered and tested four different GAM structures. While all four GAM structures</w:t>
        </w:r>
      </w:ins>
      <w:r w:rsidR="003B7FC2">
        <w:t xml:space="preserve"> </w:t>
      </w:r>
      <w:r w:rsidR="008136D5">
        <w:t xml:space="preserve">can achieve similar fits, they </w:t>
      </w:r>
      <w:del w:id="231" w:author="Marcus Beck" w:date="2021-07-28T18:44:00Z">
        <w:r>
          <w:delText>do so by partitioning</w:delText>
        </w:r>
      </w:del>
      <w:ins w:id="232" w:author="Marcus Beck" w:date="2021-07-28T18:44:00Z">
        <w:r w:rsidR="003B7FC2">
          <w:t xml:space="preserve">differ in how they </w:t>
        </w:r>
        <w:r w:rsidR="008136D5">
          <w:t>partition</w:t>
        </w:r>
      </w:ins>
      <w:r w:rsidR="008136D5">
        <w:t xml:space="preserve"> variation in the time series </w:t>
      </w:r>
      <w:del w:id="233" w:author="Marcus Beck" w:date="2021-07-28T18:44:00Z">
        <w:r>
          <w:delText xml:space="preserve">differently </w:delText>
        </w:r>
      </w:del>
      <w:r w:rsidR="008136D5">
        <w:t>(Table 2</w:t>
      </w:r>
      <w:del w:id="234" w:author="Marcus Beck" w:date="2021-07-28T18:44:00Z">
        <w:r>
          <w:delText>).</w:delText>
        </w:r>
      </w:del>
      <w:ins w:id="235" w:author="Marcus Beck" w:date="2021-07-28T18:44:00Z">
        <w:r w:rsidR="008136D5">
          <w:t>)</w:t>
        </w:r>
        <w:r w:rsidR="007B5BE7">
          <w:t>, which may unnecessarily influence understanding of temporal patterns</w:t>
        </w:r>
        <w:r w:rsidR="008136D5">
          <w:t>.</w:t>
        </w:r>
      </w:ins>
      <w:r w:rsidR="008136D5">
        <w:t xml:space="preserve"> We discuss all four to clarify their relationships and interpretations. </w:t>
      </w:r>
      <w:del w:id="236" w:author="Marcus Beck" w:date="2021-07-28T18:44:00Z">
        <w:r>
          <w:delText xml:space="preserve">Models are shown in the notation of </w:delText>
        </w:r>
      </w:del>
      <w:ins w:id="237" w:author="Marcus Beck" w:date="2021-07-28T18:44:00Z">
        <w:r w:rsidR="008136D5">
          <w:t xml:space="preserve">All models were created using </w:t>
        </w:r>
      </w:ins>
      <w:r w:rsidR="008136D5">
        <w:t xml:space="preserve">the </w:t>
      </w:r>
      <w:proofErr w:type="spellStart"/>
      <w:r w:rsidR="008136D5">
        <w:rPr>
          <w:rStyle w:val="VerbatimChar"/>
        </w:rPr>
        <w:t>mgcv</w:t>
      </w:r>
      <w:proofErr w:type="spellEnd"/>
      <w:r w:rsidR="008136D5">
        <w:t xml:space="preserve"> R package </w:t>
      </w:r>
      <w:del w:id="238" w:author="Marcus Beck" w:date="2021-07-28T18:44:00Z">
        <w:r>
          <w:delText xml:space="preserve">as formulas for the </w:delText>
        </w:r>
        <w:r>
          <w:rPr>
            <w:rStyle w:val="VerbatimChar"/>
          </w:rPr>
          <w:delText>gam</w:delText>
        </w:r>
        <w:r>
          <w:delText xml:space="preserve"> function </w:delText>
        </w:r>
      </w:del>
      <w:r w:rsidR="008136D5">
        <w:t>(</w:t>
      </w:r>
      <w:hyperlink w:anchor="ref-RCT20">
        <w:r w:rsidR="008136D5">
          <w:rPr>
            <w:rStyle w:val="Hyperlink"/>
          </w:rPr>
          <w:t>R Core Team, 2020</w:t>
        </w:r>
      </w:hyperlink>
      <w:r w:rsidR="008136D5">
        <w:t xml:space="preserve">; </w:t>
      </w:r>
      <w:hyperlink w:anchor="ref-Wood17">
        <w:r w:rsidR="008136D5">
          <w:rPr>
            <w:rStyle w:val="Hyperlink"/>
          </w:rPr>
          <w:t>Wood, 2017</w:t>
        </w:r>
      </w:hyperlink>
      <w:ins w:id="239" w:author="Marcus Beck" w:date="2021-07-28T18:44:00Z">
        <w:r w:rsidR="008136D5">
          <w:t xml:space="preserve">), with utility functions included in the </w:t>
        </w:r>
        <w:proofErr w:type="spellStart"/>
        <w:r w:rsidR="008136D5" w:rsidRPr="00DD37B5">
          <w:rPr>
            <w:rStyle w:val="VerbatimChar"/>
            <w:rFonts w:ascii="Times New Roman" w:hAnsi="Times New Roman" w:cs="Times New Roman"/>
            <w:i/>
            <w:iCs/>
            <w:sz w:val="24"/>
          </w:rPr>
          <w:t>wqtrends</w:t>
        </w:r>
        <w:proofErr w:type="spellEnd"/>
        <w:r w:rsidR="008136D5" w:rsidRPr="00DD37B5">
          <w:t xml:space="preserve"> </w:t>
        </w:r>
        <w:r w:rsidR="008136D5">
          <w:t>package created by the authors (</w:t>
        </w:r>
        <w:r w:rsidR="00AC4759">
          <w:fldChar w:fldCharType="begin"/>
        </w:r>
        <w:r w:rsidR="00AC4759">
          <w:instrText xml:space="preserve"> HYPERLINK \l "ref-Beck21" \h </w:instrText>
        </w:r>
        <w:r w:rsidR="00AC4759">
          <w:fldChar w:fldCharType="separate"/>
        </w:r>
        <w:r w:rsidR="008136D5">
          <w:rPr>
            <w:rStyle w:val="Hyperlink"/>
          </w:rPr>
          <w:t>Beck et al., 2021</w:t>
        </w:r>
        <w:r w:rsidR="00AC4759">
          <w:rPr>
            <w:rStyle w:val="Hyperlink"/>
          </w:rPr>
          <w:fldChar w:fldCharType="end"/>
        </w:r>
      </w:ins>
      <w:r w:rsidR="008136D5">
        <w:t>).</w:t>
      </w:r>
    </w:p>
    <w:p w14:paraId="54502B38" w14:textId="77777777" w:rsidR="004C2887" w:rsidRDefault="008136D5" w:rsidP="00215C49">
      <w:pPr>
        <w:pStyle w:val="BodyText"/>
        <w:spacing w:line="480" w:lineRule="auto"/>
      </w:pPr>
      <w:r>
        <w:t>The simplest GAM for this purpose is expressed as:</w:t>
      </w:r>
    </w:p>
    <w:p w14:paraId="386DD309" w14:textId="77777777" w:rsidR="00605513" w:rsidRDefault="00641731" w:rsidP="00193205">
      <w:pPr>
        <w:pStyle w:val="BodyText"/>
        <w:spacing w:line="480" w:lineRule="auto"/>
        <w:rPr>
          <w:del w:id="240" w:author="Marcus Beck" w:date="2021-07-28T18:44:00Z"/>
        </w:rPr>
      </w:pPr>
      <w:del w:id="241" w:author="Marcus Beck" w:date="2021-07-28T18:44:00Z">
        <w:r>
          <w:delText xml:space="preserve">Model S: </w:delText>
        </w:r>
        <w:r>
          <w:rPr>
            <w:rStyle w:val="VerbatimChar"/>
          </w:rPr>
          <w:delText>y ~ s(cont_year, k = num_knots_Y)</w:delText>
        </w:r>
      </w:del>
    </w:p>
    <w:p w14:paraId="2296E80D" w14:textId="77777777" w:rsidR="004C2887" w:rsidRDefault="008136D5" w:rsidP="00215C49">
      <w:pPr>
        <w:pStyle w:val="BodyText"/>
        <w:spacing w:line="480" w:lineRule="auto"/>
        <w:rPr>
          <w:ins w:id="242" w:author="Marcus Beck" w:date="2021-07-28T18:44:00Z"/>
        </w:rPr>
      </w:pPr>
      <m:oMathPara>
        <m:oMathParaPr>
          <m:jc m:val="center"/>
        </m:oMathParaPr>
        <m:oMath>
          <m:r>
            <w:ins w:id="243" w:author="Marcus Beck" w:date="2021-07-28T18:44:00Z">
              <m:rPr>
                <m:nor/>
              </m:rPr>
              <m:t>Model S:</m:t>
            </w:ins>
          </m:r>
          <m:sSub>
            <m:sSubPr>
              <m:ctrlPr>
                <w:ins w:id="244" w:author="Marcus Beck" w:date="2021-07-28T18:44:00Z">
                  <w:rPr>
                    <w:rFonts w:ascii="Cambria Math" w:hAnsi="Cambria Math"/>
                  </w:rPr>
                </w:ins>
              </m:ctrlPr>
            </m:sSubPr>
            <m:e>
              <m:r>
                <w:ins w:id="245" w:author="Marcus Beck" w:date="2021-07-28T18:44:00Z">
                  <w:rPr>
                    <w:rFonts w:ascii="Cambria Math" w:hAnsi="Cambria Math"/>
                  </w:rPr>
                  <m:t>y</m:t>
                </w:ins>
              </m:r>
            </m:e>
            <m:sub>
              <m:r>
                <w:ins w:id="246" w:author="Marcus Beck" w:date="2021-07-28T18:44:00Z">
                  <w:rPr>
                    <w:rFonts w:ascii="Cambria Math" w:hAnsi="Cambria Math"/>
                  </w:rPr>
                  <m:t>i</m:t>
                </w:ins>
              </m:r>
            </m:sub>
          </m:sSub>
          <m:r>
            <w:ins w:id="247" w:author="Marcus Beck" w:date="2021-07-28T18:44:00Z">
              <m:rPr>
                <m:sty m:val="p"/>
              </m:rPr>
              <w:rPr>
                <w:rFonts w:ascii="Cambria Math" w:hAnsi="Cambria Math"/>
              </w:rPr>
              <m:t>∼</m:t>
            </w:ins>
          </m:r>
          <m:r>
            <w:ins w:id="248" w:author="Marcus Beck" w:date="2021-07-28T18:44:00Z">
              <w:rPr>
                <w:rFonts w:ascii="Cambria Math" w:hAnsi="Cambria Math"/>
              </w:rPr>
              <m:t> </m:t>
            </w:ins>
          </m:r>
          <m:sSub>
            <m:sSubPr>
              <m:ctrlPr>
                <w:ins w:id="249" w:author="Marcus Beck" w:date="2021-07-28T18:44:00Z">
                  <w:rPr>
                    <w:rFonts w:ascii="Cambria Math" w:hAnsi="Cambria Math"/>
                  </w:rPr>
                </w:ins>
              </m:ctrlPr>
            </m:sSubPr>
            <m:e>
              <m:r>
                <w:ins w:id="250" w:author="Marcus Beck" w:date="2021-07-28T18:44:00Z">
                  <w:rPr>
                    <w:rFonts w:ascii="Cambria Math" w:hAnsi="Cambria Math"/>
                  </w:rPr>
                  <m:t>β</m:t>
                </w:ins>
              </m:r>
            </m:e>
            <m:sub>
              <m:r>
                <w:ins w:id="251" w:author="Marcus Beck" w:date="2021-07-28T18:44:00Z">
                  <w:rPr>
                    <w:rFonts w:ascii="Cambria Math" w:hAnsi="Cambria Math"/>
                  </w:rPr>
                  <m:t>0</m:t>
                </w:ins>
              </m:r>
            </m:sub>
          </m:sSub>
          <m:r>
            <w:ins w:id="252" w:author="Marcus Beck" w:date="2021-07-28T18:44:00Z">
              <m:rPr>
                <m:sty m:val="p"/>
              </m:rPr>
              <w:rPr>
                <w:rFonts w:ascii="Cambria Math" w:hAnsi="Cambria Math"/>
              </w:rPr>
              <m:t>+</m:t>
            </w:ins>
          </m:r>
          <m:sSub>
            <m:sSubPr>
              <m:ctrlPr>
                <w:ins w:id="253" w:author="Marcus Beck" w:date="2021-07-28T18:44:00Z">
                  <w:rPr>
                    <w:rFonts w:ascii="Cambria Math" w:hAnsi="Cambria Math"/>
                  </w:rPr>
                </w:ins>
              </m:ctrlPr>
            </m:sSubPr>
            <m:e>
              <m:r>
                <w:ins w:id="254" w:author="Marcus Beck" w:date="2021-07-28T18:44:00Z">
                  <w:rPr>
                    <w:rFonts w:ascii="Cambria Math" w:hAnsi="Cambria Math"/>
                  </w:rPr>
                  <m:t>f</m:t>
                </w:ins>
              </m:r>
            </m:e>
            <m:sub>
              <m:r>
                <w:ins w:id="255" w:author="Marcus Beck" w:date="2021-07-28T18:44:00Z">
                  <w:rPr>
                    <w:rFonts w:ascii="Cambria Math" w:hAnsi="Cambria Math"/>
                  </w:rPr>
                  <m:t>1</m:t>
                </w:ins>
              </m:r>
            </m:sub>
          </m:sSub>
          <m:d>
            <m:dPr>
              <m:ctrlPr>
                <w:ins w:id="256" w:author="Marcus Beck" w:date="2021-07-28T18:44:00Z">
                  <w:rPr>
                    <w:rFonts w:ascii="Cambria Math" w:hAnsi="Cambria Math"/>
                  </w:rPr>
                </w:ins>
              </m:ctrlPr>
            </m:dPr>
            <m:e>
              <m:r>
                <w:ins w:id="257" w:author="Marcus Beck" w:date="2021-07-28T18:44:00Z">
                  <w:rPr>
                    <w:rFonts w:ascii="Cambria Math" w:hAnsi="Cambria Math"/>
                  </w:rPr>
                  <m:t>cont</m:t>
                </w:ins>
              </m:r>
              <m:r>
                <w:ins w:id="258" w:author="Marcus Beck" w:date="2021-07-28T18:44:00Z">
                  <m:rPr>
                    <m:sty m:val="p"/>
                  </m:rPr>
                  <w:rPr>
                    <w:rFonts w:ascii="Cambria Math" w:hAnsi="Cambria Math"/>
                  </w:rPr>
                  <m:t>_</m:t>
                </w:ins>
              </m:r>
              <m:r>
                <w:ins w:id="259" w:author="Marcus Beck" w:date="2021-07-28T18:44:00Z">
                  <w:rPr>
                    <w:rFonts w:ascii="Cambria Math" w:hAnsi="Cambria Math"/>
                  </w:rPr>
                  <m:t>yea</m:t>
                </w:ins>
              </m:r>
              <m:sSub>
                <m:sSubPr>
                  <m:ctrlPr>
                    <w:ins w:id="260" w:author="Marcus Beck" w:date="2021-07-28T18:44:00Z">
                      <w:rPr>
                        <w:rFonts w:ascii="Cambria Math" w:hAnsi="Cambria Math"/>
                      </w:rPr>
                    </w:ins>
                  </m:ctrlPr>
                </m:sSubPr>
                <m:e>
                  <m:r>
                    <w:ins w:id="261" w:author="Marcus Beck" w:date="2021-07-28T18:44:00Z">
                      <w:rPr>
                        <w:rFonts w:ascii="Cambria Math" w:hAnsi="Cambria Math"/>
                      </w:rPr>
                      <m:t>r</m:t>
                    </w:ins>
                  </m:r>
                </m:e>
                <m:sub>
                  <m:r>
                    <w:ins w:id="262" w:author="Marcus Beck" w:date="2021-07-28T18:44:00Z">
                      <w:rPr>
                        <w:rFonts w:ascii="Cambria Math" w:hAnsi="Cambria Math"/>
                      </w:rPr>
                      <m:t>i</m:t>
                    </w:ins>
                  </m:r>
                </m:sub>
              </m:sSub>
            </m:e>
          </m:d>
          <m:r>
            <w:ins w:id="263" w:author="Marcus Beck" w:date="2021-07-28T18:44:00Z">
              <m:rPr>
                <m:sty m:val="p"/>
              </m:rPr>
              <w:rPr>
                <w:rFonts w:ascii="Cambria Math" w:hAnsi="Cambria Math"/>
              </w:rPr>
              <m:t>+</m:t>
            </w:ins>
          </m:r>
          <m:sSub>
            <m:sSubPr>
              <m:ctrlPr>
                <w:ins w:id="264" w:author="Marcus Beck" w:date="2021-07-28T18:44:00Z">
                  <w:rPr>
                    <w:rFonts w:ascii="Cambria Math" w:hAnsi="Cambria Math"/>
                  </w:rPr>
                </w:ins>
              </m:ctrlPr>
            </m:sSubPr>
            <m:e>
              <m:r>
                <w:ins w:id="265" w:author="Marcus Beck" w:date="2021-07-28T18:44:00Z">
                  <w:rPr>
                    <w:rFonts w:ascii="Cambria Math" w:hAnsi="Cambria Math"/>
                  </w:rPr>
                  <m:t>ϵ</m:t>
                </w:ins>
              </m:r>
            </m:e>
            <m:sub>
              <m:r>
                <w:ins w:id="266" w:author="Marcus Beck" w:date="2021-07-28T18:44:00Z">
                  <w:rPr>
                    <w:rFonts w:ascii="Cambria Math" w:hAnsi="Cambria Math"/>
                  </w:rPr>
                  <m:t>i</m:t>
                </w:ins>
              </m:r>
            </m:sub>
          </m:sSub>
          <m:r>
            <w:ins w:id="267" w:author="Marcus Beck" w:date="2021-07-28T18:44:00Z">
              <w:rPr>
                <w:rFonts w:ascii="Cambria Math" w:hAnsi="Cambria Math"/>
              </w:rPr>
              <m:t>  </m:t>
            </w:ins>
          </m:r>
          <m:r>
            <w:ins w:id="268" w:author="Marcus Beck" w:date="2021-07-28T18:44:00Z">
              <m:rPr>
                <m:sty m:val="p"/>
              </m:rPr>
              <w:rPr>
                <w:rFonts w:ascii="Cambria Math" w:hAnsi="Cambria Math"/>
              </w:rPr>
              <m:t>(</m:t>
            </w:ins>
          </m:r>
          <m:r>
            <w:ins w:id="269" w:author="Marcus Beck" w:date="2021-07-28T18:44:00Z">
              <w:rPr>
                <w:rFonts w:ascii="Cambria Math" w:hAnsi="Cambria Math"/>
              </w:rPr>
              <m:t>1</m:t>
            </w:ins>
          </m:r>
          <m:r>
            <w:ins w:id="270" w:author="Marcus Beck" w:date="2021-07-28T18:44:00Z">
              <m:rPr>
                <m:sty m:val="p"/>
              </m:rPr>
              <w:rPr>
                <w:rFonts w:ascii="Cambria Math" w:hAnsi="Cambria Math"/>
              </w:rPr>
              <m:t>)</m:t>
            </w:ins>
          </m:r>
        </m:oMath>
      </m:oMathPara>
    </w:p>
    <w:p w14:paraId="5A2C7D8C" w14:textId="31C83A90" w:rsidR="004C2887" w:rsidRDefault="008136D5" w:rsidP="00215C49">
      <w:pPr>
        <w:pStyle w:val="FirstParagraph"/>
        <w:spacing w:line="480" w:lineRule="auto"/>
        <w:pPrChange w:id="271" w:author="Marcus Beck" w:date="2021-07-28T18:44:00Z">
          <w:pPr>
            <w:pStyle w:val="BodyText"/>
            <w:spacing w:line="480" w:lineRule="auto"/>
          </w:pPr>
        </w:pPrChange>
      </w:pPr>
      <w:r>
        <w:t xml:space="preserve">where </w:t>
      </w:r>
      <w:del w:id="272" w:author="Marcus Beck" w:date="2021-07-28T18:44:00Z">
        <w:r w:rsidR="00641731">
          <w:rPr>
            <w:rStyle w:val="VerbatimChar"/>
          </w:rPr>
          <w:delText>y</w:delText>
        </w:r>
      </w:del>
      <m:oMath>
        <m:r>
          <w:ins w:id="273" w:author="Marcus Beck" w:date="2021-07-28T18:44:00Z">
            <w:rPr>
              <w:rFonts w:ascii="Cambria Math" w:hAnsi="Cambria Math"/>
            </w:rPr>
            <m:t>y</m:t>
          </w:ins>
        </m:r>
      </m:oMath>
      <w:r>
        <w:t xml:space="preserve"> is </w:t>
      </w:r>
      <w:del w:id="274" w:author="Marcus Beck" w:date="2021-07-28T18:44:00Z">
        <w:r w:rsidR="00641731">
          <w:delText>the time series of interest, such as</w:delText>
        </w:r>
      </w:del>
      <w:ins w:id="275" w:author="Marcus Beck" w:date="2021-07-28T18:44:00Z">
        <w:r>
          <w:t>measured</w:t>
        </w:r>
      </w:ins>
      <w:r>
        <w:t xml:space="preserve"> </w:t>
      </w:r>
      <w:proofErr w:type="spellStart"/>
      <w:r>
        <w:t>chl</w:t>
      </w:r>
      <w:proofErr w:type="spellEnd"/>
      <w:r>
        <w:t xml:space="preserve">-a, </w:t>
      </w:r>
      <w:del w:id="276" w:author="Marcus Beck" w:date="2021-07-28T18:44:00Z">
        <w:r w:rsidR="00641731">
          <w:rPr>
            <w:rStyle w:val="VerbatimChar"/>
          </w:rPr>
          <w:delText>cont_year</w:delText>
        </w:r>
      </w:del>
      <m:oMath>
        <m:sSub>
          <m:sSubPr>
            <m:ctrlPr>
              <w:ins w:id="277" w:author="Marcus Beck" w:date="2021-07-28T18:44:00Z">
                <w:rPr>
                  <w:rFonts w:ascii="Cambria Math" w:hAnsi="Cambria Math"/>
                </w:rPr>
              </w:ins>
            </m:ctrlPr>
          </m:sSubPr>
          <m:e>
            <m:r>
              <w:ins w:id="278" w:author="Marcus Beck" w:date="2021-07-28T18:44:00Z">
                <w:rPr>
                  <w:rFonts w:ascii="Cambria Math" w:hAnsi="Cambria Math"/>
                </w:rPr>
                <m:t>β</m:t>
              </w:ins>
            </m:r>
          </m:e>
          <m:sub>
            <m:r>
              <w:ins w:id="279" w:author="Marcus Beck" w:date="2021-07-28T18:44:00Z">
                <w:rPr>
                  <w:rFonts w:ascii="Cambria Math" w:hAnsi="Cambria Math"/>
                </w:rPr>
                <m:t>0</m:t>
              </w:ins>
            </m:r>
          </m:sub>
        </m:sSub>
      </m:oMath>
      <w:ins w:id="280" w:author="Marcus Beck" w:date="2021-07-28T18:44:00Z">
        <w:r>
          <w:t xml:space="preserve"> is an intercept, and </w:t>
        </w:r>
      </w:ins>
      <m:oMath>
        <m:r>
          <w:ins w:id="281" w:author="Marcus Beck" w:date="2021-07-28T18:44:00Z">
            <w:rPr>
              <w:rFonts w:ascii="Cambria Math" w:hAnsi="Cambria Math"/>
            </w:rPr>
            <m:t>cont</m:t>
          </w:ins>
        </m:r>
        <m:r>
          <w:ins w:id="282" w:author="Marcus Beck" w:date="2021-07-28T18:44:00Z">
            <m:rPr>
              <m:sty m:val="p"/>
            </m:rPr>
            <w:rPr>
              <w:rFonts w:ascii="Cambria Math" w:hAnsi="Cambria Math"/>
            </w:rPr>
            <m:t>_</m:t>
          </w:ins>
        </m:r>
        <m:r>
          <w:ins w:id="283" w:author="Marcus Beck" w:date="2021-07-28T18:44:00Z">
            <w:rPr>
              <w:rFonts w:ascii="Cambria Math" w:hAnsi="Cambria Math"/>
            </w:rPr>
            <m:t>year</m:t>
          </w:ins>
        </m:r>
      </m:oMath>
      <w:r>
        <w:t xml:space="preserve"> is “continuous year,” a continuous numerical date (e.g., July 1st 2019 would be 2019.5</w:t>
      </w:r>
      <w:del w:id="284" w:author="Marcus Beck" w:date="2021-07-28T18:44:00Z">
        <w:r w:rsidR="00641731">
          <w:delText xml:space="preserve">), </w:delText>
        </w:r>
        <w:r w:rsidR="00641731">
          <w:rPr>
            <w:rStyle w:val="VerbatimChar"/>
          </w:rPr>
          <w:delText>y ~ s(...)</w:delText>
        </w:r>
        <w:r w:rsidR="00641731">
          <w:delText xml:space="preserve"> indicates that </w:delText>
        </w:r>
        <w:r w:rsidR="00641731">
          <w:rPr>
            <w:rStyle w:val="VerbatimChar"/>
          </w:rPr>
          <w:delText>y</w:delText>
        </w:r>
        <w:r w:rsidR="00641731">
          <w:delText xml:space="preserve"> will be explained by </w:delText>
        </w:r>
      </w:del>
      <w:ins w:id="285" w:author="Marcus Beck" w:date="2021-07-28T18:44:00Z">
        <w:r>
          <w:t xml:space="preserve">). The </w:t>
        </w:r>
      </w:ins>
      <m:oMath>
        <m:sSub>
          <m:sSubPr>
            <m:ctrlPr>
              <w:ins w:id="286" w:author="Marcus Beck" w:date="2021-07-28T18:44:00Z">
                <w:rPr>
                  <w:rFonts w:ascii="Cambria Math" w:hAnsi="Cambria Math"/>
                </w:rPr>
              </w:ins>
            </m:ctrlPr>
          </m:sSubPr>
          <m:e>
            <m:r>
              <w:ins w:id="287" w:author="Marcus Beck" w:date="2021-07-28T18:44:00Z">
                <w:rPr>
                  <w:rFonts w:ascii="Cambria Math" w:hAnsi="Cambria Math"/>
                </w:rPr>
                <m:t>f</m:t>
              </w:ins>
            </m:r>
          </m:e>
          <m:sub>
            <m:r>
              <w:ins w:id="288" w:author="Marcus Beck" w:date="2021-07-28T18:44:00Z">
                <w:rPr>
                  <w:rFonts w:ascii="Cambria Math" w:hAnsi="Cambria Math"/>
                </w:rPr>
                <m:t>1</m:t>
              </w:ins>
            </m:r>
          </m:sub>
        </m:sSub>
        <m:r>
          <w:ins w:id="289" w:author="Marcus Beck" w:date="2021-07-28T18:44:00Z">
            <m:rPr>
              <m:sty m:val="p"/>
            </m:rPr>
            <w:rPr>
              <w:rFonts w:ascii="Cambria Math" w:hAnsi="Cambria Math"/>
            </w:rPr>
            <m:t>()</m:t>
          </w:ins>
        </m:r>
      </m:oMath>
      <w:ins w:id="290" w:author="Marcus Beck" w:date="2021-07-28T18:44:00Z">
        <w:r>
          <w:t xml:space="preserve"> function is </w:t>
        </w:r>
      </w:ins>
      <w:r>
        <w:t xml:space="preserve">a smoothing </w:t>
      </w:r>
      <w:r>
        <w:lastRenderedPageBreak/>
        <w:t xml:space="preserve">spline </w:t>
      </w:r>
      <w:del w:id="291" w:author="Marcus Beck" w:date="2021-07-28T18:44:00Z">
        <w:r w:rsidR="00641731">
          <w:delText xml:space="preserve">(in this case as a function </w:delText>
        </w:r>
      </w:del>
      <w:ins w:id="292" w:author="Marcus Beck" w:date="2021-07-28T18:44:00Z">
        <w:r>
          <w:t xml:space="preserve">composed </w:t>
        </w:r>
        <w:r w:rsidR="00983B8D">
          <w:t>o</w:t>
        </w:r>
        <w:r>
          <w:t xml:space="preserve">f the sum </w:t>
        </w:r>
      </w:ins>
      <w:r>
        <w:t xml:space="preserve">of </w:t>
      </w:r>
      <w:del w:id="293" w:author="Marcus Beck" w:date="2021-07-28T18:44:00Z">
        <w:r w:rsidR="00641731">
          <w:rPr>
            <w:rStyle w:val="VerbatimChar"/>
          </w:rPr>
          <w:delText>cont_year</w:delText>
        </w:r>
        <w:r w:rsidR="00641731">
          <w:delText xml:space="preserve">), and </w:delText>
        </w:r>
        <w:r w:rsidR="00641731">
          <w:rPr>
            <w:rStyle w:val="VerbatimChar"/>
          </w:rPr>
          <w:delText>num_knots_Y</w:delText>
        </w:r>
        <w:r w:rsidR="00641731">
          <w:delText xml:space="preserve"> is</w:delText>
        </w:r>
      </w:del>
      <w:ins w:id="294" w:author="Marcus Beck" w:date="2021-07-28T18:44:00Z">
        <w:r>
          <w:t xml:space="preserve">multiple “basis functions” multiplied by coefficients. </w:t>
        </w:r>
      </w:ins>
      <m:oMath>
        <m:sSub>
          <m:sSubPr>
            <m:ctrlPr>
              <w:ins w:id="295" w:author="Marcus Beck" w:date="2021-07-28T18:44:00Z">
                <w:rPr>
                  <w:rFonts w:ascii="Cambria Math" w:hAnsi="Cambria Math"/>
                </w:rPr>
              </w:ins>
            </m:ctrlPr>
          </m:sSubPr>
          <m:e>
            <m:r>
              <w:ins w:id="296" w:author="Marcus Beck" w:date="2021-07-28T18:44:00Z">
                <w:rPr>
                  <w:rFonts w:ascii="Cambria Math" w:hAnsi="Cambria Math"/>
                </w:rPr>
                <m:t>f</m:t>
              </w:ins>
            </m:r>
          </m:e>
          <m:sub>
            <m:r>
              <w:ins w:id="297" w:author="Marcus Beck" w:date="2021-07-28T18:44:00Z">
                <w:rPr>
                  <w:rFonts w:ascii="Cambria Math" w:hAnsi="Cambria Math"/>
                </w:rPr>
                <m:t>1</m:t>
              </w:ins>
            </m:r>
          </m:sub>
        </m:sSub>
        <m:d>
          <m:dPr>
            <m:ctrlPr>
              <w:ins w:id="298" w:author="Marcus Beck" w:date="2021-07-28T18:44:00Z">
                <w:rPr>
                  <w:rFonts w:ascii="Cambria Math" w:hAnsi="Cambria Math"/>
                </w:rPr>
              </w:ins>
            </m:ctrlPr>
          </m:dPr>
          <m:e>
            <m:r>
              <w:ins w:id="299" w:author="Marcus Beck" w:date="2021-07-28T18:44:00Z">
                <w:rPr>
                  <w:rFonts w:ascii="Cambria Math" w:hAnsi="Cambria Math"/>
                </w:rPr>
                <m:t>cont</m:t>
              </w:ins>
            </m:r>
            <m:r>
              <w:ins w:id="300" w:author="Marcus Beck" w:date="2021-07-28T18:44:00Z">
                <m:rPr>
                  <m:sty m:val="p"/>
                </m:rPr>
                <w:rPr>
                  <w:rFonts w:ascii="Cambria Math" w:hAnsi="Cambria Math"/>
                </w:rPr>
                <m:t>_</m:t>
              </w:ins>
            </m:r>
            <m:r>
              <w:ins w:id="301" w:author="Marcus Beck" w:date="2021-07-28T18:44:00Z">
                <w:rPr>
                  <w:rFonts w:ascii="Cambria Math" w:hAnsi="Cambria Math"/>
                </w:rPr>
                <m:t>year</m:t>
              </w:ins>
            </m:r>
          </m:e>
        </m:d>
      </m:oMath>
      <w:ins w:id="302" w:author="Marcus Beck" w:date="2021-07-28T18:44:00Z">
        <w:r>
          <w:t xml:space="preserve"> describes</w:t>
        </w:r>
      </w:ins>
      <w:r>
        <w:t xml:space="preserve"> the </w:t>
      </w:r>
      <w:del w:id="303" w:author="Marcus Beck" w:date="2021-07-28T18:44:00Z">
        <w:r w:rsidR="00641731">
          <w:delText>number</w:delText>
        </w:r>
      </w:del>
      <w:ins w:id="304" w:author="Marcus Beck" w:date="2021-07-28T18:44:00Z">
        <w:r>
          <w:t>relationship</w:t>
        </w:r>
      </w:ins>
      <w:r>
        <w:t xml:space="preserve"> of</w:t>
      </w:r>
      <w:r w:rsidR="007B5BE7">
        <w:t xml:space="preserve"> </w:t>
      </w:r>
      <w:del w:id="305" w:author="Marcus Beck" w:date="2021-07-28T18:44:00Z">
        <w:r w:rsidR="00641731">
          <w:delText>knot or “connections” along</w:delText>
        </w:r>
      </w:del>
      <w:ins w:id="306" w:author="Marcus Beck" w:date="2021-07-28T18:44:00Z">
        <w:r w:rsidR="007B5BE7">
          <w:rPr>
            <w:i/>
            <w:iCs/>
          </w:rPr>
          <w:t>y</w:t>
        </w:r>
        <w:r w:rsidR="007B5BE7">
          <w:t xml:space="preserve"> with</w:t>
        </w:r>
        <w:r>
          <w:t xml:space="preserve"> </w:t>
        </w:r>
      </w:ins>
      <m:oMath>
        <m:r>
          <w:ins w:id="307" w:author="Marcus Beck" w:date="2021-07-28T18:44:00Z">
            <w:rPr>
              <w:rFonts w:ascii="Cambria Math" w:hAnsi="Cambria Math"/>
            </w:rPr>
            <m:t>cont</m:t>
          </w:ins>
        </m:r>
        <m:r>
          <w:ins w:id="308" w:author="Marcus Beck" w:date="2021-07-28T18:44:00Z">
            <m:rPr>
              <m:sty m:val="p"/>
            </m:rPr>
            <w:rPr>
              <w:rFonts w:ascii="Cambria Math" w:hAnsi="Cambria Math"/>
            </w:rPr>
            <m:t>_</m:t>
          </w:ins>
        </m:r>
        <m:r>
          <w:ins w:id="309" w:author="Marcus Beck" w:date="2021-07-28T18:44:00Z">
            <w:rPr>
              <w:rFonts w:ascii="Cambria Math" w:hAnsi="Cambria Math"/>
            </w:rPr>
            <m:t>year</m:t>
          </w:ins>
        </m:r>
      </m:oMath>
      <w:ins w:id="310" w:author="Marcus Beck" w:date="2021-07-28T18:44:00Z">
        <w:r>
          <w:t xml:space="preserve"> in a way that smoothly follows</w:t>
        </w:r>
      </w:ins>
      <w:r>
        <w:t xml:space="preserve"> the </w:t>
      </w:r>
      <w:del w:id="311" w:author="Marcus Beck" w:date="2021-07-28T18:44:00Z">
        <w:r w:rsidR="00641731">
          <w:delText>spline</w:delText>
        </w:r>
      </w:del>
      <w:ins w:id="312" w:author="Marcus Beck" w:date="2021-07-28T18:44:00Z">
        <w:r>
          <w:t>data (</w:t>
        </w:r>
        <w:r w:rsidR="00AC4759">
          <w:fldChar w:fldCharType="begin"/>
        </w:r>
        <w:r w:rsidR="00AC4759">
          <w:instrText xml:space="preserve"> HYPERLINK \l "ref-Wood17" \h </w:instrText>
        </w:r>
        <w:r w:rsidR="00AC4759">
          <w:fldChar w:fldCharType="separate"/>
        </w:r>
        <w:r>
          <w:rPr>
            <w:rStyle w:val="Hyperlink"/>
          </w:rPr>
          <w:t>Wood, 2017</w:t>
        </w:r>
        <w:r w:rsidR="00AC4759">
          <w:rPr>
            <w:rStyle w:val="Hyperlink"/>
          </w:rPr>
          <w:fldChar w:fldCharType="end"/>
        </w:r>
        <w:r>
          <w:t xml:space="preserve">). The </w:t>
        </w:r>
        <w:proofErr w:type="spellStart"/>
        <w:r>
          <w:t>basis</w:t>
        </w:r>
        <w:proofErr w:type="spellEnd"/>
        <w:r>
          <w:t xml:space="preserve"> functions involve user-specified knots, a grid of values on the </w:t>
        </w:r>
      </w:ins>
      <m:oMath>
        <m:r>
          <w:ins w:id="313" w:author="Marcus Beck" w:date="2021-07-28T18:44:00Z">
            <w:rPr>
              <w:rFonts w:ascii="Cambria Math" w:hAnsi="Cambria Math"/>
            </w:rPr>
            <m:t>cont</m:t>
          </w:ins>
        </m:r>
        <m:r>
          <w:ins w:id="314" w:author="Marcus Beck" w:date="2021-07-28T18:44:00Z">
            <m:rPr>
              <m:sty m:val="p"/>
            </m:rPr>
            <w:rPr>
              <w:rFonts w:ascii="Cambria Math" w:hAnsi="Cambria Math"/>
            </w:rPr>
            <m:t>_</m:t>
          </w:ins>
        </m:r>
        <m:r>
          <w:ins w:id="315" w:author="Marcus Beck" w:date="2021-07-28T18:44:00Z">
            <w:rPr>
              <w:rFonts w:ascii="Cambria Math" w:hAnsi="Cambria Math"/>
            </w:rPr>
            <m:t>year</m:t>
          </w:ins>
        </m:r>
      </m:oMath>
      <w:ins w:id="316" w:author="Marcus Beck" w:date="2021-07-28T18:44:00Z">
        <w:r>
          <w:t xml:space="preserve"> axis that is discussed more below. The </w:t>
        </w:r>
      </w:ins>
      <m:oMath>
        <m:r>
          <w:ins w:id="317" w:author="Marcus Beck" w:date="2021-07-28T18:44:00Z">
            <w:rPr>
              <w:rFonts w:ascii="Cambria Math" w:hAnsi="Cambria Math"/>
            </w:rPr>
            <m:t>ϵ</m:t>
          </w:ins>
        </m:r>
      </m:oMath>
      <w:ins w:id="318" w:author="Marcus Beck" w:date="2021-07-28T18:44:00Z">
        <w:r>
          <w:t xml:space="preserve"> term </w:t>
        </w:r>
        <w:r w:rsidR="007B5BE7">
          <w:t>represents</w:t>
        </w:r>
        <w:r>
          <w:t xml:space="preserve"> residuals following a normal distribution with mean zero and constant variance</w:t>
        </w:r>
      </w:ins>
      <w:r>
        <w:t>.</w:t>
      </w:r>
    </w:p>
    <w:p w14:paraId="353C8C37" w14:textId="18C721A8" w:rsidR="004C2887" w:rsidRDefault="008136D5" w:rsidP="00215C49">
      <w:pPr>
        <w:pStyle w:val="BodyText"/>
        <w:spacing w:line="480" w:lineRule="auto"/>
      </w:pPr>
      <w:r>
        <w:t xml:space="preserve">Smoothing was determined using generalized cross-validation (GCV, as implemented in </w:t>
      </w:r>
      <w:proofErr w:type="spellStart"/>
      <w:r>
        <w:rPr>
          <w:rStyle w:val="VerbatimChar"/>
        </w:rPr>
        <w:t>mgcv</w:t>
      </w:r>
      <w:proofErr w:type="spellEnd"/>
      <w:r>
        <w:t>), which</w:t>
      </w:r>
      <w:del w:id="319" w:author="Marcus Beck" w:date="2021-07-28T18:44:00Z">
        <w:r w:rsidR="00641731">
          <w:delText xml:space="preserve"> approximately</w:delText>
        </w:r>
      </w:del>
      <w:r>
        <w:t xml:space="preserve"> minimizes out-of-sample prediction error. GCV works by penalizing the net curvature of a spline (</w:t>
      </w:r>
      <w:hyperlink w:anchor="ref-Wood04">
        <w:r>
          <w:rPr>
            <w:rStyle w:val="Hyperlink"/>
          </w:rPr>
          <w:t>Wood, 2004</w:t>
        </w:r>
      </w:hyperlink>
      <w:r>
        <w:t xml:space="preserve">). To allow GCV (or other alternatives) to work as intended, the number of knots </w:t>
      </w:r>
      <w:del w:id="320" w:author="Marcus Beck" w:date="2021-07-28T18:44:00Z">
        <w:r w:rsidR="00641731">
          <w:delText>that</w:delText>
        </w:r>
      </w:del>
      <w:ins w:id="321" w:author="Marcus Beck" w:date="2021-07-28T18:44:00Z">
        <w:r>
          <w:t>chosen by the analyst</w:t>
        </w:r>
        <w:r w:rsidR="003911CD">
          <w:t>,</w:t>
        </w:r>
        <w:r>
          <w:t xml:space="preserve"> </w:t>
        </w:r>
        <w:r w:rsidR="003911CD">
          <w:t>which</w:t>
        </w:r>
      </w:ins>
      <w:r w:rsidR="003911CD">
        <w:t xml:space="preserve"> determine the maximum degrees of </w:t>
      </w:r>
      <w:r w:rsidR="007B5BE7">
        <w:t>freedom</w:t>
      </w:r>
      <w:del w:id="322" w:author="Marcus Beck" w:date="2021-07-28T18:44:00Z">
        <w:r w:rsidR="00641731">
          <w:delText xml:space="preserve"> chosen by the analyst</w:delText>
        </w:r>
      </w:del>
      <w:ins w:id="323" w:author="Marcus Beck" w:date="2021-07-28T18:44:00Z">
        <w:r w:rsidR="007B5BE7">
          <w:t>,</w:t>
        </w:r>
      </w:ins>
      <w:r w:rsidR="007B5BE7">
        <w:rPr>
          <w:rStyle w:val="CommentReference"/>
          <w:rPrChange w:id="324" w:author="Marcus Beck" w:date="2021-07-28T18:44:00Z">
            <w:rPr/>
          </w:rPrChange>
        </w:rPr>
        <w:t xml:space="preserve"> </w:t>
      </w:r>
      <w:r w:rsidR="007B5BE7">
        <w:t>must</w:t>
      </w:r>
      <w:r>
        <w:t xml:space="preserve"> be sufficiently large so that the curvature penalty, rather than the number of knots, determines smoothness. Results should not be sensitive to the number of knots; if they are, the number of knots should be increased. In the examples below, we chose the number of knots</w:t>
      </w:r>
      <w:del w:id="325" w:author="Marcus Beck" w:date="2021-07-28T18:44:00Z">
        <w:r w:rsidR="00641731">
          <w:delText xml:space="preserve">, </w:delText>
        </w:r>
        <w:r w:rsidR="00641731">
          <w:rPr>
            <w:rStyle w:val="VerbatimChar"/>
          </w:rPr>
          <w:delText>num_knots_Y</w:delText>
        </w:r>
        <w:r w:rsidR="00641731">
          <w:delText>,</w:delText>
        </w:r>
      </w:del>
      <w:ins w:id="326" w:author="Marcus Beck" w:date="2021-07-28T18:44:00Z">
        <w:r>
          <w:t xml:space="preserve"> for </w:t>
        </w:r>
      </w:ins>
      <m:oMath>
        <m:sSub>
          <m:sSubPr>
            <m:ctrlPr>
              <w:ins w:id="327" w:author="Marcus Beck" w:date="2021-07-28T18:44:00Z">
                <w:rPr>
                  <w:rFonts w:ascii="Cambria Math" w:hAnsi="Cambria Math"/>
                </w:rPr>
              </w:ins>
            </m:ctrlPr>
          </m:sSubPr>
          <m:e>
            <m:r>
              <w:ins w:id="328" w:author="Marcus Beck" w:date="2021-07-28T18:44:00Z">
                <w:rPr>
                  <w:rFonts w:ascii="Cambria Math" w:hAnsi="Cambria Math"/>
                </w:rPr>
                <m:t>f</m:t>
              </w:ins>
            </m:r>
          </m:e>
          <m:sub>
            <m:r>
              <w:ins w:id="329" w:author="Marcus Beck" w:date="2021-07-28T18:44:00Z">
                <w:rPr>
                  <w:rFonts w:ascii="Cambria Math" w:hAnsi="Cambria Math"/>
                </w:rPr>
                <m:t>1</m:t>
              </w:ins>
            </m:r>
          </m:sub>
        </m:sSub>
        <m:r>
          <w:ins w:id="330" w:author="Marcus Beck" w:date="2021-07-28T18:44:00Z">
            <m:rPr>
              <m:sty m:val="p"/>
            </m:rPr>
            <w:rPr>
              <w:rFonts w:ascii="Cambria Math" w:hAnsi="Cambria Math"/>
            </w:rPr>
            <m:t>()</m:t>
          </w:ins>
        </m:r>
      </m:oMath>
      <w:r>
        <w:t xml:space="preserve"> as 12 times the number of years in the time series, i.e., one knot per month. If the data were too sparse to fit 12 knots per year, the number of knots was reduced by one knot per year until the model could be estimated (i.e., 12 * years, 11 * years, etc.).</w:t>
      </w:r>
      <w:ins w:id="331" w:author="Marcus Beck" w:date="2021-07-28T18:44:00Z">
        <w:r w:rsidR="003911CD">
          <w:t xml:space="preserve"> </w:t>
        </w:r>
      </w:ins>
    </w:p>
    <w:p w14:paraId="1673037C" w14:textId="2A62D737" w:rsidR="004C2887" w:rsidRDefault="008136D5" w:rsidP="00215C49">
      <w:pPr>
        <w:pStyle w:val="BodyText"/>
        <w:spacing w:line="480" w:lineRule="auto"/>
      </w:pPr>
      <w:r>
        <w:t xml:space="preserve">The next three spline formulations (Model SY, SYD, and SYDI) provide progressively increasing complexity in how spline terms compose a model to smooth the raw data. Model SY describes the time series using a linear trend plus a spline for </w:t>
      </w:r>
      <w:del w:id="332" w:author="Marcus Beck" w:date="2021-07-28T18:44:00Z">
        <w:r w:rsidR="00641731">
          <w:rPr>
            <w:rStyle w:val="VerbatimChar"/>
          </w:rPr>
          <w:delText>cont_year</w:delText>
        </w:r>
      </w:del>
      <m:oMath>
        <m:r>
          <w:ins w:id="333" w:author="Marcus Beck" w:date="2021-07-28T18:44:00Z">
            <w:rPr>
              <w:rFonts w:ascii="Cambria Math" w:hAnsi="Cambria Math"/>
            </w:rPr>
            <m:t>cont</m:t>
          </w:ins>
        </m:r>
        <m:r>
          <w:ins w:id="334" w:author="Marcus Beck" w:date="2021-07-28T18:44:00Z">
            <m:rPr>
              <m:sty m:val="p"/>
            </m:rPr>
            <w:rPr>
              <w:rFonts w:ascii="Cambria Math" w:hAnsi="Cambria Math"/>
            </w:rPr>
            <m:t>_</m:t>
          </w:ins>
        </m:r>
        <m:r>
          <w:ins w:id="335" w:author="Marcus Beck" w:date="2021-07-28T18:44:00Z">
            <w:rPr>
              <w:rFonts w:ascii="Cambria Math" w:hAnsi="Cambria Math"/>
            </w:rPr>
            <m:t>year</m:t>
          </w:ins>
        </m:r>
      </m:oMath>
      <w:r>
        <w:t>:</w:t>
      </w:r>
    </w:p>
    <w:p w14:paraId="2CE720C3" w14:textId="77777777" w:rsidR="00605513" w:rsidRDefault="00641731" w:rsidP="00193205">
      <w:pPr>
        <w:pStyle w:val="BodyText"/>
        <w:spacing w:line="480" w:lineRule="auto"/>
        <w:rPr>
          <w:del w:id="336" w:author="Marcus Beck" w:date="2021-07-28T18:44:00Z"/>
        </w:rPr>
      </w:pPr>
      <w:del w:id="337" w:author="Marcus Beck" w:date="2021-07-28T18:44:00Z">
        <w:r>
          <w:delText xml:space="preserve">Model SY: </w:delText>
        </w:r>
        <w:r>
          <w:rPr>
            <w:rStyle w:val="VerbatimChar"/>
          </w:rPr>
          <w:delText>y ~ cont_year + s(cont_year, k = num_knots_Y)</w:delText>
        </w:r>
      </w:del>
    </w:p>
    <w:p w14:paraId="55596870" w14:textId="39E0B321" w:rsidR="004C2887" w:rsidRDefault="00641731" w:rsidP="00215C49">
      <w:pPr>
        <w:pStyle w:val="BodyText"/>
        <w:spacing w:line="480" w:lineRule="auto"/>
        <w:rPr>
          <w:ins w:id="338" w:author="Marcus Beck" w:date="2021-07-28T18:44:00Z"/>
        </w:rPr>
      </w:pPr>
      <w:del w:id="339" w:author="Marcus Beck" w:date="2021-07-28T18:44:00Z">
        <w:r>
          <w:delText>This model is</w:delText>
        </w:r>
      </w:del>
      <m:oMath>
        <m:r>
          <w:ins w:id="340" w:author="Marcus Beck" w:date="2021-07-28T18:44:00Z">
            <m:rPr>
              <m:nor/>
            </m:rPr>
            <m:t>Model SY:</m:t>
          </w:ins>
        </m:r>
        <m:sSub>
          <m:sSubPr>
            <m:ctrlPr>
              <w:ins w:id="341" w:author="Marcus Beck" w:date="2021-07-28T18:44:00Z">
                <w:rPr>
                  <w:rFonts w:ascii="Cambria Math" w:hAnsi="Cambria Math"/>
                </w:rPr>
              </w:ins>
            </m:ctrlPr>
          </m:sSubPr>
          <m:e>
            <m:r>
              <w:ins w:id="342" w:author="Marcus Beck" w:date="2021-07-28T18:44:00Z">
                <w:rPr>
                  <w:rFonts w:ascii="Cambria Math" w:hAnsi="Cambria Math"/>
                </w:rPr>
                <m:t>y</m:t>
              </w:ins>
            </m:r>
          </m:e>
          <m:sub>
            <m:r>
              <w:ins w:id="343" w:author="Marcus Beck" w:date="2021-07-28T18:44:00Z">
                <w:rPr>
                  <w:rFonts w:ascii="Cambria Math" w:hAnsi="Cambria Math"/>
                </w:rPr>
                <m:t>i</m:t>
              </w:ins>
            </m:r>
          </m:sub>
        </m:sSub>
        <m:r>
          <w:ins w:id="344" w:author="Marcus Beck" w:date="2021-07-28T18:44:00Z">
            <m:rPr>
              <m:sty m:val="p"/>
            </m:rPr>
            <w:rPr>
              <w:rFonts w:ascii="Cambria Math" w:hAnsi="Cambria Math"/>
            </w:rPr>
            <m:t>∼</m:t>
          </w:ins>
        </m:r>
        <m:r>
          <w:ins w:id="345" w:author="Marcus Beck" w:date="2021-07-28T18:44:00Z">
            <w:rPr>
              <w:rFonts w:ascii="Cambria Math" w:hAnsi="Cambria Math"/>
            </w:rPr>
            <m:t> </m:t>
          </w:ins>
        </m:r>
        <m:sSub>
          <m:sSubPr>
            <m:ctrlPr>
              <w:ins w:id="346" w:author="Marcus Beck" w:date="2021-07-28T18:44:00Z">
                <w:rPr>
                  <w:rFonts w:ascii="Cambria Math" w:hAnsi="Cambria Math"/>
                </w:rPr>
              </w:ins>
            </m:ctrlPr>
          </m:sSubPr>
          <m:e>
            <m:r>
              <w:ins w:id="347" w:author="Marcus Beck" w:date="2021-07-28T18:44:00Z">
                <w:rPr>
                  <w:rFonts w:ascii="Cambria Math" w:hAnsi="Cambria Math"/>
                </w:rPr>
                <m:t>β</m:t>
              </w:ins>
            </m:r>
          </m:e>
          <m:sub>
            <m:r>
              <w:ins w:id="348" w:author="Marcus Beck" w:date="2021-07-28T18:44:00Z">
                <w:rPr>
                  <w:rFonts w:ascii="Cambria Math" w:hAnsi="Cambria Math"/>
                </w:rPr>
                <m:t>0</m:t>
              </w:ins>
            </m:r>
          </m:sub>
        </m:sSub>
        <m:r>
          <w:ins w:id="349" w:author="Marcus Beck" w:date="2021-07-28T18:44:00Z">
            <m:rPr>
              <m:sty m:val="p"/>
            </m:rPr>
            <w:rPr>
              <w:rFonts w:ascii="Cambria Math" w:hAnsi="Cambria Math"/>
            </w:rPr>
            <m:t>+</m:t>
          </w:ins>
        </m:r>
        <m:sSub>
          <m:sSubPr>
            <m:ctrlPr>
              <w:ins w:id="350" w:author="Marcus Beck" w:date="2021-07-28T18:44:00Z">
                <w:rPr>
                  <w:rFonts w:ascii="Cambria Math" w:hAnsi="Cambria Math"/>
                </w:rPr>
              </w:ins>
            </m:ctrlPr>
          </m:sSubPr>
          <m:e>
            <m:r>
              <w:ins w:id="351" w:author="Marcus Beck" w:date="2021-07-28T18:44:00Z">
                <w:rPr>
                  <w:rFonts w:ascii="Cambria Math" w:hAnsi="Cambria Math"/>
                </w:rPr>
                <m:t>β</m:t>
              </w:ins>
            </m:r>
          </m:e>
          <m:sub>
            <m:r>
              <w:ins w:id="352" w:author="Marcus Beck" w:date="2021-07-28T18:44:00Z">
                <w:rPr>
                  <w:rFonts w:ascii="Cambria Math" w:hAnsi="Cambria Math"/>
                </w:rPr>
                <m:t>1</m:t>
              </w:ins>
            </m:r>
          </m:sub>
        </m:sSub>
        <m:r>
          <w:ins w:id="353" w:author="Marcus Beck" w:date="2021-07-28T18:44:00Z">
            <w:rPr>
              <w:rFonts w:ascii="Cambria Math" w:hAnsi="Cambria Math"/>
            </w:rPr>
            <m:t>cont</m:t>
          </w:ins>
        </m:r>
        <m:r>
          <w:ins w:id="354" w:author="Marcus Beck" w:date="2021-07-28T18:44:00Z">
            <m:rPr>
              <m:sty m:val="p"/>
            </m:rPr>
            <w:rPr>
              <w:rFonts w:ascii="Cambria Math" w:hAnsi="Cambria Math"/>
            </w:rPr>
            <m:t>_</m:t>
          </w:ins>
        </m:r>
        <m:r>
          <w:ins w:id="355" w:author="Marcus Beck" w:date="2021-07-28T18:44:00Z">
            <w:rPr>
              <w:rFonts w:ascii="Cambria Math" w:hAnsi="Cambria Math"/>
            </w:rPr>
            <m:t>yea</m:t>
          </w:ins>
        </m:r>
        <m:sSub>
          <m:sSubPr>
            <m:ctrlPr>
              <w:ins w:id="356" w:author="Marcus Beck" w:date="2021-07-28T18:44:00Z">
                <w:rPr>
                  <w:rFonts w:ascii="Cambria Math" w:hAnsi="Cambria Math"/>
                </w:rPr>
              </w:ins>
            </m:ctrlPr>
          </m:sSubPr>
          <m:e>
            <m:r>
              <w:ins w:id="357" w:author="Marcus Beck" w:date="2021-07-28T18:44:00Z">
                <w:rPr>
                  <w:rFonts w:ascii="Cambria Math" w:hAnsi="Cambria Math"/>
                </w:rPr>
                <m:t>r</m:t>
              </w:ins>
            </m:r>
          </m:e>
          <m:sub>
            <m:r>
              <w:ins w:id="358" w:author="Marcus Beck" w:date="2021-07-28T18:44:00Z">
                <w:rPr>
                  <w:rFonts w:ascii="Cambria Math" w:hAnsi="Cambria Math"/>
                </w:rPr>
                <m:t>i</m:t>
              </w:ins>
            </m:r>
          </m:sub>
        </m:sSub>
        <m:r>
          <w:ins w:id="359" w:author="Marcus Beck" w:date="2021-07-28T18:44:00Z">
            <m:rPr>
              <m:sty m:val="p"/>
            </m:rPr>
            <w:rPr>
              <w:rFonts w:ascii="Cambria Math" w:hAnsi="Cambria Math"/>
            </w:rPr>
            <m:t>+</m:t>
          </w:ins>
        </m:r>
        <m:sSub>
          <m:sSubPr>
            <m:ctrlPr>
              <w:ins w:id="360" w:author="Marcus Beck" w:date="2021-07-28T18:44:00Z">
                <w:rPr>
                  <w:rFonts w:ascii="Cambria Math" w:hAnsi="Cambria Math"/>
                </w:rPr>
              </w:ins>
            </m:ctrlPr>
          </m:sSubPr>
          <m:e>
            <m:r>
              <w:ins w:id="361" w:author="Marcus Beck" w:date="2021-07-28T18:44:00Z">
                <w:rPr>
                  <w:rFonts w:ascii="Cambria Math" w:hAnsi="Cambria Math"/>
                </w:rPr>
                <m:t>f</m:t>
              </w:ins>
            </m:r>
          </m:e>
          <m:sub>
            <m:r>
              <w:ins w:id="362" w:author="Marcus Beck" w:date="2021-07-28T18:44:00Z">
                <w:rPr>
                  <w:rFonts w:ascii="Cambria Math" w:hAnsi="Cambria Math"/>
                </w:rPr>
                <m:t>1</m:t>
              </w:ins>
            </m:r>
          </m:sub>
        </m:sSub>
        <m:d>
          <m:dPr>
            <m:ctrlPr>
              <w:ins w:id="363" w:author="Marcus Beck" w:date="2021-07-28T18:44:00Z">
                <w:rPr>
                  <w:rFonts w:ascii="Cambria Math" w:hAnsi="Cambria Math"/>
                </w:rPr>
              </w:ins>
            </m:ctrlPr>
          </m:dPr>
          <m:e>
            <m:r>
              <w:ins w:id="364" w:author="Marcus Beck" w:date="2021-07-28T18:44:00Z">
                <w:rPr>
                  <w:rFonts w:ascii="Cambria Math" w:hAnsi="Cambria Math"/>
                </w:rPr>
                <m:t>cont</m:t>
              </w:ins>
            </m:r>
            <m:r>
              <w:ins w:id="365" w:author="Marcus Beck" w:date="2021-07-28T18:44:00Z">
                <m:rPr>
                  <m:sty m:val="p"/>
                </m:rPr>
                <w:rPr>
                  <w:rFonts w:ascii="Cambria Math" w:hAnsi="Cambria Math"/>
                </w:rPr>
                <m:t>_</m:t>
              </w:ins>
            </m:r>
            <m:r>
              <w:ins w:id="366" w:author="Marcus Beck" w:date="2021-07-28T18:44:00Z">
                <w:rPr>
                  <w:rFonts w:ascii="Cambria Math" w:hAnsi="Cambria Math"/>
                </w:rPr>
                <m:t>yea</m:t>
              </w:ins>
            </m:r>
            <m:sSub>
              <m:sSubPr>
                <m:ctrlPr>
                  <w:ins w:id="367" w:author="Marcus Beck" w:date="2021-07-28T18:44:00Z">
                    <w:rPr>
                      <w:rFonts w:ascii="Cambria Math" w:hAnsi="Cambria Math"/>
                    </w:rPr>
                  </w:ins>
                </m:ctrlPr>
              </m:sSubPr>
              <m:e>
                <m:r>
                  <w:ins w:id="368" w:author="Marcus Beck" w:date="2021-07-28T18:44:00Z">
                    <w:rPr>
                      <w:rFonts w:ascii="Cambria Math" w:hAnsi="Cambria Math"/>
                    </w:rPr>
                    <m:t>r</m:t>
                  </w:ins>
                </m:r>
              </m:e>
              <m:sub>
                <m:r>
                  <w:ins w:id="369" w:author="Marcus Beck" w:date="2021-07-28T18:44:00Z">
                    <w:rPr>
                      <w:rFonts w:ascii="Cambria Math" w:hAnsi="Cambria Math"/>
                    </w:rPr>
                    <m:t>i</m:t>
                  </w:ins>
                </m:r>
              </m:sub>
            </m:sSub>
          </m:e>
        </m:d>
        <m:r>
          <w:ins w:id="370" w:author="Marcus Beck" w:date="2021-07-28T18:44:00Z">
            <m:rPr>
              <m:sty m:val="p"/>
            </m:rPr>
            <w:rPr>
              <w:rFonts w:ascii="Cambria Math" w:hAnsi="Cambria Math"/>
            </w:rPr>
            <m:t>+</m:t>
          </w:ins>
        </m:r>
        <m:sSub>
          <m:sSubPr>
            <m:ctrlPr>
              <w:ins w:id="371" w:author="Marcus Beck" w:date="2021-07-28T18:44:00Z">
                <w:rPr>
                  <w:rFonts w:ascii="Cambria Math" w:hAnsi="Cambria Math"/>
                </w:rPr>
              </w:ins>
            </m:ctrlPr>
          </m:sSubPr>
          <m:e>
            <m:r>
              <w:ins w:id="372" w:author="Marcus Beck" w:date="2021-07-28T18:44:00Z">
                <w:rPr>
                  <w:rFonts w:ascii="Cambria Math" w:hAnsi="Cambria Math"/>
                </w:rPr>
                <m:t>ϵ</m:t>
              </w:ins>
            </m:r>
          </m:e>
          <m:sub>
            <m:r>
              <w:ins w:id="373" w:author="Marcus Beck" w:date="2021-07-28T18:44:00Z">
                <w:rPr>
                  <w:rFonts w:ascii="Cambria Math" w:hAnsi="Cambria Math"/>
                </w:rPr>
                <m:t>i</m:t>
              </w:ins>
            </m:r>
          </m:sub>
        </m:sSub>
        <m:r>
          <w:ins w:id="374" w:author="Marcus Beck" w:date="2021-07-28T18:44:00Z">
            <w:rPr>
              <w:rFonts w:ascii="Cambria Math" w:hAnsi="Cambria Math"/>
            </w:rPr>
            <m:t>  </m:t>
          </w:ins>
        </m:r>
        <m:r>
          <w:ins w:id="375" w:author="Marcus Beck" w:date="2021-07-28T18:44:00Z">
            <m:rPr>
              <m:sty m:val="p"/>
            </m:rPr>
            <w:rPr>
              <w:rFonts w:ascii="Cambria Math" w:hAnsi="Cambria Math"/>
            </w:rPr>
            <m:t>(</m:t>
          </w:ins>
        </m:r>
        <m:r>
          <w:ins w:id="376" w:author="Marcus Beck" w:date="2021-07-28T18:44:00Z">
            <w:rPr>
              <w:rFonts w:ascii="Cambria Math" w:hAnsi="Cambria Math"/>
            </w:rPr>
            <m:t>2</m:t>
          </w:ins>
        </m:r>
        <m:r>
          <w:ins w:id="377" w:author="Marcus Beck" w:date="2021-07-28T18:44:00Z">
            <m:rPr>
              <m:sty m:val="p"/>
            </m:rPr>
            <w:rPr>
              <w:rFonts w:ascii="Cambria Math" w:hAnsi="Cambria Math"/>
            </w:rPr>
            <m:t>)</m:t>
          </w:ins>
        </m:r>
      </m:oMath>
    </w:p>
    <w:p w14:paraId="359CC1D1" w14:textId="77777777" w:rsidR="004C2887" w:rsidRDefault="008136D5" w:rsidP="00215C49">
      <w:pPr>
        <w:pStyle w:val="FirstParagraph"/>
        <w:spacing w:line="480" w:lineRule="auto"/>
        <w:rPr>
          <w:ins w:id="378" w:author="Marcus Beck" w:date="2021-07-28T18:44:00Z"/>
        </w:rPr>
      </w:pPr>
      <w:ins w:id="379" w:author="Marcus Beck" w:date="2021-07-28T18:44:00Z">
        <w:r>
          <w:lastRenderedPageBreak/>
          <w:t xml:space="preserve">where equation (2) is the same as equation (1) with the addition of a linear term for </w:t>
        </w:r>
      </w:ins>
      <m:oMath>
        <m:r>
          <w:ins w:id="380" w:author="Marcus Beck" w:date="2021-07-28T18:44:00Z">
            <w:rPr>
              <w:rFonts w:ascii="Cambria Math" w:hAnsi="Cambria Math"/>
            </w:rPr>
            <m:t>cont</m:t>
          </w:ins>
        </m:r>
        <m:r>
          <w:ins w:id="381" w:author="Marcus Beck" w:date="2021-07-28T18:44:00Z">
            <m:rPr>
              <m:sty m:val="p"/>
            </m:rPr>
            <w:rPr>
              <w:rFonts w:ascii="Cambria Math" w:hAnsi="Cambria Math"/>
            </w:rPr>
            <m:t>_</m:t>
          </w:ins>
        </m:r>
        <m:r>
          <w:ins w:id="382" w:author="Marcus Beck" w:date="2021-07-28T18:44:00Z">
            <w:rPr>
              <w:rFonts w:ascii="Cambria Math" w:hAnsi="Cambria Math"/>
            </w:rPr>
            <m:t>year</m:t>
          </w:ins>
        </m:r>
      </m:oMath>
      <w:ins w:id="383" w:author="Marcus Beck" w:date="2021-07-28T18:44:00Z">
        <w:r>
          <w:t xml:space="preserve"> related to </w:t>
        </w:r>
      </w:ins>
      <m:oMath>
        <m:sSub>
          <m:sSubPr>
            <m:ctrlPr>
              <w:ins w:id="384" w:author="Marcus Beck" w:date="2021-07-28T18:44:00Z">
                <w:rPr>
                  <w:rFonts w:ascii="Cambria Math" w:hAnsi="Cambria Math"/>
                </w:rPr>
              </w:ins>
            </m:ctrlPr>
          </m:sSubPr>
          <m:e>
            <m:r>
              <w:ins w:id="385" w:author="Marcus Beck" w:date="2021-07-28T18:44:00Z">
                <w:rPr>
                  <w:rFonts w:ascii="Cambria Math" w:hAnsi="Cambria Math"/>
                </w:rPr>
                <m:t>y</m:t>
              </w:ins>
            </m:r>
          </m:e>
          <m:sub>
            <m:r>
              <w:ins w:id="386" w:author="Marcus Beck" w:date="2021-07-28T18:44:00Z">
                <w:rPr>
                  <w:rFonts w:ascii="Cambria Math" w:hAnsi="Cambria Math"/>
                </w:rPr>
                <m:t>i</m:t>
              </w:ins>
            </m:r>
          </m:sub>
        </m:sSub>
      </m:oMath>
      <w:ins w:id="387" w:author="Marcus Beck" w:date="2021-07-28T18:44:00Z">
        <w:r>
          <w:t xml:space="preserve"> by the </w:t>
        </w:r>
      </w:ins>
      <m:oMath>
        <m:sSub>
          <m:sSubPr>
            <m:ctrlPr>
              <w:ins w:id="388" w:author="Marcus Beck" w:date="2021-07-28T18:44:00Z">
                <w:rPr>
                  <w:rFonts w:ascii="Cambria Math" w:hAnsi="Cambria Math"/>
                </w:rPr>
              </w:ins>
            </m:ctrlPr>
          </m:sSubPr>
          <m:e>
            <m:r>
              <w:ins w:id="389" w:author="Marcus Beck" w:date="2021-07-28T18:44:00Z">
                <w:rPr>
                  <w:rFonts w:ascii="Cambria Math" w:hAnsi="Cambria Math"/>
                </w:rPr>
                <m:t>β</m:t>
              </w:ins>
            </m:r>
          </m:e>
          <m:sub>
            <m:r>
              <w:ins w:id="390" w:author="Marcus Beck" w:date="2021-07-28T18:44:00Z">
                <w:rPr>
                  <w:rFonts w:ascii="Cambria Math" w:hAnsi="Cambria Math"/>
                </w:rPr>
                <m:t>1</m:t>
              </w:ins>
            </m:r>
          </m:sub>
        </m:sSub>
      </m:oMath>
      <w:ins w:id="391" w:author="Marcus Beck" w:date="2021-07-28T18:44:00Z">
        <w:r>
          <w:t xml:space="preserve"> slope parameter.</w:t>
        </w:r>
      </w:ins>
    </w:p>
    <w:p w14:paraId="190FD7BE" w14:textId="76A3C8D5" w:rsidR="004C2887" w:rsidRDefault="00B67A7C" w:rsidP="00215C49">
      <w:pPr>
        <w:pStyle w:val="BodyText"/>
        <w:spacing w:line="480" w:lineRule="auto"/>
      </w:pPr>
      <w:ins w:id="392" w:author="Marcus Beck" w:date="2021-07-28T18:44:00Z">
        <w:r>
          <w:t xml:space="preserve">While Model SY contains the explicit linear trend term, </w:t>
        </w:r>
      </w:ins>
      <m:oMath>
        <m:sSub>
          <m:sSubPr>
            <m:ctrlPr>
              <w:ins w:id="393" w:author="Marcus Beck" w:date="2021-07-28T18:44:00Z">
                <w:rPr>
                  <w:rFonts w:ascii="Cambria Math" w:hAnsi="Cambria Math"/>
                </w:rPr>
              </w:ins>
            </m:ctrlPr>
          </m:sSubPr>
          <m:e>
            <m:r>
              <w:ins w:id="394" w:author="Marcus Beck" w:date="2021-07-28T18:44:00Z">
                <w:rPr>
                  <w:rFonts w:ascii="Cambria Math" w:hAnsi="Cambria Math"/>
                </w:rPr>
                <m:t>β</m:t>
              </w:ins>
            </m:r>
          </m:e>
          <m:sub>
            <m:r>
              <w:ins w:id="395" w:author="Marcus Beck" w:date="2021-07-28T18:44:00Z">
                <w:rPr>
                  <w:rFonts w:ascii="Cambria Math" w:hAnsi="Cambria Math"/>
                </w:rPr>
                <m:t>1</m:t>
              </w:ins>
            </m:r>
          </m:sub>
        </m:sSub>
        <m:r>
          <w:ins w:id="396" w:author="Marcus Beck" w:date="2021-07-28T18:44:00Z">
            <w:rPr>
              <w:rFonts w:ascii="Cambria Math" w:hAnsi="Cambria Math"/>
            </w:rPr>
            <m:t>cont</m:t>
          </w:ins>
        </m:r>
        <m:r>
          <w:ins w:id="397" w:author="Marcus Beck" w:date="2021-07-28T18:44:00Z">
            <m:rPr>
              <m:sty m:val="p"/>
            </m:rPr>
            <w:rPr>
              <w:rFonts w:ascii="Cambria Math" w:hAnsi="Cambria Math"/>
            </w:rPr>
            <m:t>_</m:t>
          </w:ins>
        </m:r>
        <m:r>
          <w:ins w:id="398" w:author="Marcus Beck" w:date="2021-07-28T18:44:00Z">
            <w:rPr>
              <w:rFonts w:ascii="Cambria Math" w:hAnsi="Cambria Math"/>
            </w:rPr>
            <m:t>yea</m:t>
          </w:ins>
        </m:r>
        <m:sSub>
          <m:sSubPr>
            <m:ctrlPr>
              <w:ins w:id="399" w:author="Marcus Beck" w:date="2021-07-28T18:44:00Z">
                <w:rPr>
                  <w:rFonts w:ascii="Cambria Math" w:hAnsi="Cambria Math"/>
                </w:rPr>
              </w:ins>
            </m:ctrlPr>
          </m:sSubPr>
          <m:e>
            <m:r>
              <w:ins w:id="400" w:author="Marcus Beck" w:date="2021-07-28T18:44:00Z">
                <w:rPr>
                  <w:rFonts w:ascii="Cambria Math" w:hAnsi="Cambria Math"/>
                </w:rPr>
                <m:t>r</m:t>
              </w:ins>
            </m:r>
          </m:e>
          <m:sub>
            <m:r>
              <w:ins w:id="401" w:author="Marcus Beck" w:date="2021-07-28T18:44:00Z">
                <w:rPr>
                  <w:rFonts w:ascii="Cambria Math" w:hAnsi="Cambria Math"/>
                </w:rPr>
                <m:t>i</m:t>
              </w:ins>
            </m:r>
          </m:sub>
        </m:sSub>
      </m:oMath>
      <w:ins w:id="402" w:author="Marcus Beck" w:date="2021-07-28T18:44:00Z">
        <w:r>
          <w:rPr>
            <w:rFonts w:eastAsiaTheme="minorEastAsia"/>
          </w:rPr>
          <w:t xml:space="preserve">, </w:t>
        </w:r>
        <w:r>
          <w:t xml:space="preserve"> it </w:t>
        </w:r>
        <w:r w:rsidR="008136D5">
          <w:t xml:space="preserve">is </w:t>
        </w:r>
        <w:r>
          <w:t>in fact</w:t>
        </w:r>
      </w:ins>
      <w:r>
        <w:t xml:space="preserve"> </w:t>
      </w:r>
      <w:r w:rsidR="008136D5">
        <w:t>mathematically equivalent to model S (Table 3). The</w:t>
      </w:r>
      <w:ins w:id="403" w:author="Marcus Beck" w:date="2021-07-28T18:44:00Z">
        <w:r w:rsidR="008136D5">
          <w:t xml:space="preserve"> </w:t>
        </w:r>
      </w:ins>
      <m:oMath>
        <m:sSub>
          <m:sSubPr>
            <m:ctrlPr>
              <w:ins w:id="404" w:author="Marcus Beck" w:date="2021-07-28T18:44:00Z">
                <w:rPr>
                  <w:rFonts w:ascii="Cambria Math" w:hAnsi="Cambria Math"/>
                </w:rPr>
              </w:ins>
            </m:ctrlPr>
          </m:sSubPr>
          <m:e>
            <m:r>
              <w:ins w:id="405" w:author="Marcus Beck" w:date="2021-07-28T18:44:00Z">
                <w:rPr>
                  <w:rFonts w:ascii="Cambria Math" w:hAnsi="Cambria Math"/>
                </w:rPr>
                <m:t>f</m:t>
              </w:ins>
            </m:r>
          </m:e>
          <m:sub>
            <m:r>
              <w:ins w:id="406" w:author="Marcus Beck" w:date="2021-07-28T18:44:00Z">
                <w:rPr>
                  <w:rFonts w:ascii="Cambria Math" w:hAnsi="Cambria Math"/>
                </w:rPr>
                <m:t>1</m:t>
              </w:ins>
            </m:r>
          </m:sub>
        </m:sSub>
        <m:r>
          <w:ins w:id="407" w:author="Marcus Beck" w:date="2021-07-28T18:44:00Z">
            <m:rPr>
              <m:sty m:val="p"/>
            </m:rPr>
            <w:rPr>
              <w:rFonts w:ascii="Cambria Math" w:hAnsi="Cambria Math"/>
            </w:rPr>
            <m:t>()</m:t>
          </w:ins>
        </m:r>
      </m:oMath>
      <w:r w:rsidR="008136D5">
        <w:t xml:space="preserve"> spline for </w:t>
      </w:r>
      <w:proofErr w:type="spellStart"/>
      <w:r w:rsidR="008136D5" w:rsidRPr="00A01AB6">
        <w:rPr>
          <w:rStyle w:val="VerbatimChar"/>
          <w:rFonts w:ascii="Times New Roman" w:hAnsi="Times New Roman"/>
          <w:i/>
          <w:sz w:val="24"/>
          <w:rPrChange w:id="408" w:author="Marcus Beck" w:date="2021-07-28T18:44:00Z">
            <w:rPr>
              <w:rStyle w:val="VerbatimChar"/>
            </w:rPr>
          </w:rPrChange>
        </w:rPr>
        <w:t>cont_year</w:t>
      </w:r>
      <w:proofErr w:type="spellEnd"/>
      <w:r w:rsidR="008136D5">
        <w:t xml:space="preserve"> includes an unpenalized linear trend, so a trend will be estimated in model S. When </w:t>
      </w:r>
      <w:proofErr w:type="spellStart"/>
      <w:r w:rsidR="008136D5" w:rsidRPr="00A01AB6">
        <w:rPr>
          <w:rStyle w:val="VerbatimChar"/>
          <w:rFonts w:ascii="Times New Roman" w:hAnsi="Times New Roman"/>
          <w:i/>
          <w:sz w:val="24"/>
          <w:rPrChange w:id="409" w:author="Marcus Beck" w:date="2021-07-28T18:44:00Z">
            <w:rPr>
              <w:rStyle w:val="VerbatimChar"/>
            </w:rPr>
          </w:rPrChange>
        </w:rPr>
        <w:t>cont_year</w:t>
      </w:r>
      <w:proofErr w:type="spellEnd"/>
      <w:r w:rsidR="008136D5">
        <w:t xml:space="preserve"> is included explicitly as a linear term in model SY, </w:t>
      </w:r>
      <w:proofErr w:type="spellStart"/>
      <w:r w:rsidR="008136D5">
        <w:rPr>
          <w:rStyle w:val="VerbatimChar"/>
        </w:rPr>
        <w:t>mgcv</w:t>
      </w:r>
      <w:proofErr w:type="spellEnd"/>
      <w:r w:rsidR="008136D5">
        <w:t xml:space="preserve"> adjusts the </w:t>
      </w:r>
      <w:proofErr w:type="spellStart"/>
      <w:r w:rsidR="008136D5">
        <w:t>basis</w:t>
      </w:r>
      <w:proofErr w:type="spellEnd"/>
      <w:r w:rsidR="008136D5">
        <w:t xml:space="preserve"> functions for the spline to exclude the linear term, thereby not over-parameterizing the model. Whereas an estimated linear trend in </w:t>
      </w:r>
      <w:proofErr w:type="spellStart"/>
      <w:r w:rsidR="008136D5" w:rsidRPr="00A01AB6">
        <w:rPr>
          <w:rStyle w:val="VerbatimChar"/>
          <w:rFonts w:ascii="Times New Roman" w:hAnsi="Times New Roman"/>
          <w:i/>
          <w:sz w:val="24"/>
          <w:rPrChange w:id="410" w:author="Marcus Beck" w:date="2021-07-28T18:44:00Z">
            <w:rPr>
              <w:rStyle w:val="VerbatimChar"/>
            </w:rPr>
          </w:rPrChange>
        </w:rPr>
        <w:t>cont_year</w:t>
      </w:r>
      <w:proofErr w:type="spellEnd"/>
      <w:r w:rsidR="008136D5">
        <w:t xml:space="preserve"> and its uncertainty can be extracted from the fitted spline in model S, model SY provides this trend directly, giving the equivalent result. Further, package </w:t>
      </w:r>
      <w:proofErr w:type="spellStart"/>
      <w:r w:rsidR="008136D5">
        <w:rPr>
          <w:rStyle w:val="VerbatimChar"/>
        </w:rPr>
        <w:t>mgcv</w:t>
      </w:r>
      <w:proofErr w:type="spellEnd"/>
      <w:r w:rsidR="008136D5">
        <w:t xml:space="preserve"> </w:t>
      </w:r>
      <w:del w:id="411" w:author="Marcus Beck" w:date="2021-07-28T18:44:00Z">
        <w:r w:rsidR="00641731">
          <w:delText>can</w:delText>
        </w:r>
      </w:del>
      <w:ins w:id="412" w:author="Marcus Beck" w:date="2021-07-28T18:44:00Z">
        <w:r w:rsidR="00187CA6">
          <w:t>offers the option to</w:t>
        </w:r>
      </w:ins>
      <w:r w:rsidR="00187CA6">
        <w:t xml:space="preserve"> </w:t>
      </w:r>
      <w:r w:rsidR="008136D5">
        <w:t xml:space="preserve">penalize linear trends in splines to provide a method for variable selection (option </w:t>
      </w:r>
      <w:r w:rsidR="008136D5">
        <w:rPr>
          <w:rStyle w:val="VerbatimChar"/>
        </w:rPr>
        <w:t>select = TRUE</w:t>
      </w:r>
      <w:r w:rsidR="008136D5">
        <w:t xml:space="preserve">), such as when numerous splines are included in the model formulation for variables that may or may not be important. </w:t>
      </w:r>
      <w:del w:id="413" w:author="Marcus Beck" w:date="2021-07-28T18:44:00Z">
        <w:r w:rsidR="00641731">
          <w:delText>For</w:delText>
        </w:r>
      </w:del>
      <w:ins w:id="414" w:author="Marcus Beck" w:date="2021-07-28T18:44:00Z">
        <w:r w:rsidR="00187CA6">
          <w:t>In the implementation of</w:t>
        </w:r>
      </w:ins>
      <w:r w:rsidR="00187CA6">
        <w:t xml:space="preserve"> </w:t>
      </w:r>
      <w:r w:rsidR="008136D5">
        <w:t>our approach</w:t>
      </w:r>
      <w:ins w:id="415" w:author="Marcus Beck" w:date="2021-07-28T18:44:00Z">
        <w:r w:rsidR="00187CA6">
          <w:t xml:space="preserve"> described here</w:t>
        </w:r>
      </w:ins>
      <w:r w:rsidR="008136D5">
        <w:t xml:space="preserve">, this option is not used and all models specify </w:t>
      </w:r>
      <w:r w:rsidR="008136D5">
        <w:rPr>
          <w:rStyle w:val="VerbatimChar"/>
        </w:rPr>
        <w:t>select = FALSE</w:t>
      </w:r>
      <w:r w:rsidR="008136D5">
        <w:t>. Details in the supplement explain this justification.</w:t>
      </w:r>
    </w:p>
    <w:p w14:paraId="41ADB948" w14:textId="77777777" w:rsidR="004C2887" w:rsidRDefault="008136D5" w:rsidP="00215C49">
      <w:pPr>
        <w:pStyle w:val="BodyText"/>
        <w:spacing w:line="480" w:lineRule="auto"/>
      </w:pPr>
      <w:r>
        <w:t>Model SYD adds an average within-year cyclic pattern as a separate spline:</w:t>
      </w:r>
    </w:p>
    <w:p w14:paraId="045C8A4B" w14:textId="77777777" w:rsidR="00605513" w:rsidRDefault="00641731" w:rsidP="00193205">
      <w:pPr>
        <w:pStyle w:val="BodyText"/>
        <w:spacing w:line="480" w:lineRule="auto"/>
        <w:rPr>
          <w:del w:id="416" w:author="Marcus Beck" w:date="2021-07-28T18:44:00Z"/>
        </w:rPr>
      </w:pPr>
      <w:del w:id="417" w:author="Marcus Beck" w:date="2021-07-28T18:44:00Z">
        <w:r>
          <w:delText xml:space="preserve">Model SYD: </w:delText>
        </w:r>
        <w:r>
          <w:rPr>
            <w:rStyle w:val="VerbatimChar"/>
          </w:rPr>
          <w:delText>y ~ cont_year + s(cont_year, k = num_knots_Y) + s(doy, bs = 'cc', k = num_knots_D)</w:delText>
        </w:r>
      </w:del>
    </w:p>
    <w:p w14:paraId="40A9D480" w14:textId="77777777" w:rsidR="004C2887" w:rsidRDefault="008136D5" w:rsidP="00215C49">
      <w:pPr>
        <w:pStyle w:val="BodyText"/>
        <w:spacing w:line="480" w:lineRule="auto"/>
        <w:rPr>
          <w:ins w:id="418" w:author="Marcus Beck" w:date="2021-07-28T18:44:00Z"/>
        </w:rPr>
      </w:pPr>
      <m:oMathPara>
        <m:oMathParaPr>
          <m:jc m:val="center"/>
        </m:oMathParaPr>
        <m:oMath>
          <m:r>
            <w:ins w:id="419" w:author="Marcus Beck" w:date="2021-07-28T18:44:00Z">
              <m:rPr>
                <m:nor/>
              </m:rPr>
              <m:t>Model SYD:</m:t>
            </w:ins>
          </m:r>
          <m:sSub>
            <m:sSubPr>
              <m:ctrlPr>
                <w:ins w:id="420" w:author="Marcus Beck" w:date="2021-07-28T18:44:00Z">
                  <w:rPr>
                    <w:rFonts w:ascii="Cambria Math" w:hAnsi="Cambria Math"/>
                  </w:rPr>
                </w:ins>
              </m:ctrlPr>
            </m:sSubPr>
            <m:e>
              <m:r>
                <w:ins w:id="421" w:author="Marcus Beck" w:date="2021-07-28T18:44:00Z">
                  <w:rPr>
                    <w:rFonts w:ascii="Cambria Math" w:hAnsi="Cambria Math"/>
                  </w:rPr>
                  <m:t>y</m:t>
                </w:ins>
              </m:r>
            </m:e>
            <m:sub>
              <m:r>
                <w:ins w:id="422" w:author="Marcus Beck" w:date="2021-07-28T18:44:00Z">
                  <w:rPr>
                    <w:rFonts w:ascii="Cambria Math" w:hAnsi="Cambria Math"/>
                  </w:rPr>
                  <m:t>i</m:t>
                </w:ins>
              </m:r>
            </m:sub>
          </m:sSub>
          <m:r>
            <w:ins w:id="423" w:author="Marcus Beck" w:date="2021-07-28T18:44:00Z">
              <m:rPr>
                <m:sty m:val="p"/>
              </m:rPr>
              <w:rPr>
                <w:rFonts w:ascii="Cambria Math" w:hAnsi="Cambria Math"/>
              </w:rPr>
              <m:t>∼</m:t>
            </w:ins>
          </m:r>
          <m:r>
            <w:ins w:id="424" w:author="Marcus Beck" w:date="2021-07-28T18:44:00Z">
              <w:rPr>
                <w:rFonts w:ascii="Cambria Math" w:hAnsi="Cambria Math"/>
              </w:rPr>
              <m:t> </m:t>
            </w:ins>
          </m:r>
          <m:sSub>
            <m:sSubPr>
              <m:ctrlPr>
                <w:ins w:id="425" w:author="Marcus Beck" w:date="2021-07-28T18:44:00Z">
                  <w:rPr>
                    <w:rFonts w:ascii="Cambria Math" w:hAnsi="Cambria Math"/>
                  </w:rPr>
                </w:ins>
              </m:ctrlPr>
            </m:sSubPr>
            <m:e>
              <m:r>
                <w:ins w:id="426" w:author="Marcus Beck" w:date="2021-07-28T18:44:00Z">
                  <w:rPr>
                    <w:rFonts w:ascii="Cambria Math" w:hAnsi="Cambria Math"/>
                  </w:rPr>
                  <m:t>β</m:t>
                </w:ins>
              </m:r>
            </m:e>
            <m:sub>
              <m:r>
                <w:ins w:id="427" w:author="Marcus Beck" w:date="2021-07-28T18:44:00Z">
                  <w:rPr>
                    <w:rFonts w:ascii="Cambria Math" w:hAnsi="Cambria Math"/>
                  </w:rPr>
                  <m:t>0</m:t>
                </w:ins>
              </m:r>
            </m:sub>
          </m:sSub>
          <m:r>
            <w:ins w:id="428" w:author="Marcus Beck" w:date="2021-07-28T18:44:00Z">
              <m:rPr>
                <m:sty m:val="p"/>
              </m:rPr>
              <w:rPr>
                <w:rFonts w:ascii="Cambria Math" w:hAnsi="Cambria Math"/>
              </w:rPr>
              <m:t>+</m:t>
            </w:ins>
          </m:r>
          <m:sSub>
            <m:sSubPr>
              <m:ctrlPr>
                <w:ins w:id="429" w:author="Marcus Beck" w:date="2021-07-28T18:44:00Z">
                  <w:rPr>
                    <w:rFonts w:ascii="Cambria Math" w:hAnsi="Cambria Math"/>
                  </w:rPr>
                </w:ins>
              </m:ctrlPr>
            </m:sSubPr>
            <m:e>
              <m:r>
                <w:ins w:id="430" w:author="Marcus Beck" w:date="2021-07-28T18:44:00Z">
                  <w:rPr>
                    <w:rFonts w:ascii="Cambria Math" w:hAnsi="Cambria Math"/>
                  </w:rPr>
                  <m:t>β</m:t>
                </w:ins>
              </m:r>
            </m:e>
            <m:sub>
              <m:r>
                <w:ins w:id="431" w:author="Marcus Beck" w:date="2021-07-28T18:44:00Z">
                  <w:rPr>
                    <w:rFonts w:ascii="Cambria Math" w:hAnsi="Cambria Math"/>
                  </w:rPr>
                  <m:t>1</m:t>
                </w:ins>
              </m:r>
            </m:sub>
          </m:sSub>
          <m:r>
            <w:ins w:id="432" w:author="Marcus Beck" w:date="2021-07-28T18:44:00Z">
              <w:rPr>
                <w:rFonts w:ascii="Cambria Math" w:hAnsi="Cambria Math"/>
              </w:rPr>
              <m:t>cont</m:t>
            </w:ins>
          </m:r>
          <m:r>
            <w:ins w:id="433" w:author="Marcus Beck" w:date="2021-07-28T18:44:00Z">
              <m:rPr>
                <m:sty m:val="p"/>
              </m:rPr>
              <w:rPr>
                <w:rFonts w:ascii="Cambria Math" w:hAnsi="Cambria Math"/>
              </w:rPr>
              <m:t>_</m:t>
            </w:ins>
          </m:r>
          <m:r>
            <w:ins w:id="434" w:author="Marcus Beck" w:date="2021-07-28T18:44:00Z">
              <w:rPr>
                <w:rFonts w:ascii="Cambria Math" w:hAnsi="Cambria Math"/>
              </w:rPr>
              <m:t>yea</m:t>
            </w:ins>
          </m:r>
          <m:sSub>
            <m:sSubPr>
              <m:ctrlPr>
                <w:ins w:id="435" w:author="Marcus Beck" w:date="2021-07-28T18:44:00Z">
                  <w:rPr>
                    <w:rFonts w:ascii="Cambria Math" w:hAnsi="Cambria Math"/>
                  </w:rPr>
                </w:ins>
              </m:ctrlPr>
            </m:sSubPr>
            <m:e>
              <m:r>
                <w:ins w:id="436" w:author="Marcus Beck" w:date="2021-07-28T18:44:00Z">
                  <w:rPr>
                    <w:rFonts w:ascii="Cambria Math" w:hAnsi="Cambria Math"/>
                  </w:rPr>
                  <m:t>r</m:t>
                </w:ins>
              </m:r>
            </m:e>
            <m:sub>
              <m:r>
                <w:ins w:id="437" w:author="Marcus Beck" w:date="2021-07-28T18:44:00Z">
                  <w:rPr>
                    <w:rFonts w:ascii="Cambria Math" w:hAnsi="Cambria Math"/>
                  </w:rPr>
                  <m:t>i</m:t>
                </w:ins>
              </m:r>
            </m:sub>
          </m:sSub>
          <m:r>
            <w:ins w:id="438" w:author="Marcus Beck" w:date="2021-07-28T18:44:00Z">
              <m:rPr>
                <m:sty m:val="p"/>
              </m:rPr>
              <w:rPr>
                <w:rFonts w:ascii="Cambria Math" w:hAnsi="Cambria Math"/>
              </w:rPr>
              <m:t>+</m:t>
            </w:ins>
          </m:r>
          <m:sSub>
            <m:sSubPr>
              <m:ctrlPr>
                <w:ins w:id="439" w:author="Marcus Beck" w:date="2021-07-28T18:44:00Z">
                  <w:rPr>
                    <w:rFonts w:ascii="Cambria Math" w:hAnsi="Cambria Math"/>
                  </w:rPr>
                </w:ins>
              </m:ctrlPr>
            </m:sSubPr>
            <m:e>
              <m:r>
                <w:ins w:id="440" w:author="Marcus Beck" w:date="2021-07-28T18:44:00Z">
                  <w:rPr>
                    <w:rFonts w:ascii="Cambria Math" w:hAnsi="Cambria Math"/>
                  </w:rPr>
                  <m:t>f</m:t>
                </w:ins>
              </m:r>
            </m:e>
            <m:sub>
              <m:r>
                <w:ins w:id="441" w:author="Marcus Beck" w:date="2021-07-28T18:44:00Z">
                  <w:rPr>
                    <w:rFonts w:ascii="Cambria Math" w:hAnsi="Cambria Math"/>
                  </w:rPr>
                  <m:t>1</m:t>
                </w:ins>
              </m:r>
            </m:sub>
          </m:sSub>
          <m:d>
            <m:dPr>
              <m:ctrlPr>
                <w:ins w:id="442" w:author="Marcus Beck" w:date="2021-07-28T18:44:00Z">
                  <w:rPr>
                    <w:rFonts w:ascii="Cambria Math" w:hAnsi="Cambria Math"/>
                  </w:rPr>
                </w:ins>
              </m:ctrlPr>
            </m:dPr>
            <m:e>
              <m:r>
                <w:ins w:id="443" w:author="Marcus Beck" w:date="2021-07-28T18:44:00Z">
                  <w:rPr>
                    <w:rFonts w:ascii="Cambria Math" w:hAnsi="Cambria Math"/>
                  </w:rPr>
                  <m:t>cont</m:t>
                </w:ins>
              </m:r>
              <m:r>
                <w:ins w:id="444" w:author="Marcus Beck" w:date="2021-07-28T18:44:00Z">
                  <m:rPr>
                    <m:sty m:val="p"/>
                  </m:rPr>
                  <w:rPr>
                    <w:rFonts w:ascii="Cambria Math" w:hAnsi="Cambria Math"/>
                  </w:rPr>
                  <m:t>_</m:t>
                </w:ins>
              </m:r>
              <m:r>
                <w:ins w:id="445" w:author="Marcus Beck" w:date="2021-07-28T18:44:00Z">
                  <w:rPr>
                    <w:rFonts w:ascii="Cambria Math" w:hAnsi="Cambria Math"/>
                  </w:rPr>
                  <m:t>yea</m:t>
                </w:ins>
              </m:r>
              <m:sSub>
                <m:sSubPr>
                  <m:ctrlPr>
                    <w:ins w:id="446" w:author="Marcus Beck" w:date="2021-07-28T18:44:00Z">
                      <w:rPr>
                        <w:rFonts w:ascii="Cambria Math" w:hAnsi="Cambria Math"/>
                      </w:rPr>
                    </w:ins>
                  </m:ctrlPr>
                </m:sSubPr>
                <m:e>
                  <m:r>
                    <w:ins w:id="447" w:author="Marcus Beck" w:date="2021-07-28T18:44:00Z">
                      <w:rPr>
                        <w:rFonts w:ascii="Cambria Math" w:hAnsi="Cambria Math"/>
                      </w:rPr>
                      <m:t>r</m:t>
                    </w:ins>
                  </m:r>
                </m:e>
                <m:sub>
                  <m:r>
                    <w:ins w:id="448" w:author="Marcus Beck" w:date="2021-07-28T18:44:00Z">
                      <w:rPr>
                        <w:rFonts w:ascii="Cambria Math" w:hAnsi="Cambria Math"/>
                      </w:rPr>
                      <m:t>i</m:t>
                    </w:ins>
                  </m:r>
                </m:sub>
              </m:sSub>
            </m:e>
          </m:d>
          <m:r>
            <w:ins w:id="449" w:author="Marcus Beck" w:date="2021-07-28T18:44:00Z">
              <m:rPr>
                <m:sty m:val="p"/>
              </m:rPr>
              <w:rPr>
                <w:rFonts w:ascii="Cambria Math" w:hAnsi="Cambria Math"/>
              </w:rPr>
              <m:t>+</m:t>
            </w:ins>
          </m:r>
          <m:sSub>
            <m:sSubPr>
              <m:ctrlPr>
                <w:ins w:id="450" w:author="Marcus Beck" w:date="2021-07-28T18:44:00Z">
                  <w:rPr>
                    <w:rFonts w:ascii="Cambria Math" w:hAnsi="Cambria Math"/>
                  </w:rPr>
                </w:ins>
              </m:ctrlPr>
            </m:sSubPr>
            <m:e>
              <m:r>
                <w:ins w:id="451" w:author="Marcus Beck" w:date="2021-07-28T18:44:00Z">
                  <w:rPr>
                    <w:rFonts w:ascii="Cambria Math" w:hAnsi="Cambria Math"/>
                  </w:rPr>
                  <m:t>f</m:t>
                </w:ins>
              </m:r>
            </m:e>
            <m:sub>
              <m:r>
                <w:ins w:id="452" w:author="Marcus Beck" w:date="2021-07-28T18:44:00Z">
                  <w:rPr>
                    <w:rFonts w:ascii="Cambria Math" w:hAnsi="Cambria Math"/>
                  </w:rPr>
                  <m:t>2</m:t>
                </w:ins>
              </m:r>
            </m:sub>
          </m:sSub>
          <m:d>
            <m:dPr>
              <m:endChr m:val=""/>
              <m:ctrlPr>
                <w:ins w:id="453" w:author="Marcus Beck" w:date="2021-07-28T18:44:00Z">
                  <w:rPr>
                    <w:rFonts w:ascii="Cambria Math" w:hAnsi="Cambria Math"/>
                  </w:rPr>
                </w:ins>
              </m:ctrlPr>
            </m:dPr>
            <m:e>
              <m:r>
                <w:ins w:id="454" w:author="Marcus Beck" w:date="2021-07-28T18:44:00Z">
                  <w:rPr>
                    <w:rFonts w:ascii="Cambria Math" w:hAnsi="Cambria Math"/>
                  </w:rPr>
                  <m:t>do</m:t>
                </w:ins>
              </m:r>
              <m:sSub>
                <m:sSubPr>
                  <m:ctrlPr>
                    <w:ins w:id="455" w:author="Marcus Beck" w:date="2021-07-28T18:44:00Z">
                      <w:rPr>
                        <w:rFonts w:ascii="Cambria Math" w:hAnsi="Cambria Math"/>
                      </w:rPr>
                    </w:ins>
                  </m:ctrlPr>
                </m:sSubPr>
                <m:e>
                  <m:r>
                    <w:ins w:id="456" w:author="Marcus Beck" w:date="2021-07-28T18:44:00Z">
                      <w:rPr>
                        <w:rFonts w:ascii="Cambria Math" w:hAnsi="Cambria Math"/>
                      </w:rPr>
                      <m:t>y</m:t>
                    </w:ins>
                  </m:r>
                </m:e>
                <m:sub>
                  <m:r>
                    <w:ins w:id="457" w:author="Marcus Beck" w:date="2021-07-28T18:44:00Z">
                      <w:rPr>
                        <w:rFonts w:ascii="Cambria Math" w:hAnsi="Cambria Math"/>
                      </w:rPr>
                      <m:t>i</m:t>
                    </w:ins>
                  </m:r>
                </m:sub>
              </m:sSub>
              <m:r>
                <w:ins w:id="458" w:author="Marcus Beck" w:date="2021-07-28T18:44:00Z">
                  <m:rPr>
                    <m:sty m:val="p"/>
                  </m:rPr>
                  <w:rPr>
                    <w:rFonts w:ascii="Cambria Math" w:hAnsi="Cambria Math"/>
                  </w:rPr>
                  <m:t>)+</m:t>
                </w:ins>
              </m:r>
              <m:sSub>
                <m:sSubPr>
                  <m:ctrlPr>
                    <w:ins w:id="459" w:author="Marcus Beck" w:date="2021-07-28T18:44:00Z">
                      <w:rPr>
                        <w:rFonts w:ascii="Cambria Math" w:hAnsi="Cambria Math"/>
                      </w:rPr>
                    </w:ins>
                  </m:ctrlPr>
                </m:sSubPr>
                <m:e>
                  <m:r>
                    <w:ins w:id="460" w:author="Marcus Beck" w:date="2021-07-28T18:44:00Z">
                      <w:rPr>
                        <w:rFonts w:ascii="Cambria Math" w:hAnsi="Cambria Math"/>
                      </w:rPr>
                      <m:t>ϵ</m:t>
                    </w:ins>
                  </m:r>
                </m:e>
                <m:sub>
                  <m:r>
                    <w:ins w:id="461" w:author="Marcus Beck" w:date="2021-07-28T18:44:00Z">
                      <w:rPr>
                        <w:rFonts w:ascii="Cambria Math" w:hAnsi="Cambria Math"/>
                      </w:rPr>
                      <m:t>i</m:t>
                    </w:ins>
                  </m:r>
                </m:sub>
              </m:sSub>
              <m:r>
                <w:ins w:id="462" w:author="Marcus Beck" w:date="2021-07-28T18:44:00Z">
                  <w:rPr>
                    <w:rFonts w:ascii="Cambria Math" w:hAnsi="Cambria Math"/>
                  </w:rPr>
                  <m:t>  </m:t>
                </w:ins>
              </m:r>
              <m:r>
                <w:ins w:id="463" w:author="Marcus Beck" w:date="2021-07-28T18:44:00Z">
                  <m:rPr>
                    <m:sty m:val="p"/>
                  </m:rPr>
                  <w:rPr>
                    <w:rFonts w:ascii="Cambria Math" w:hAnsi="Cambria Math"/>
                  </w:rPr>
                  <m:t>(</m:t>
                </w:ins>
              </m:r>
              <m:r>
                <w:ins w:id="464" w:author="Marcus Beck" w:date="2021-07-28T18:44:00Z">
                  <w:rPr>
                    <w:rFonts w:ascii="Cambria Math" w:hAnsi="Cambria Math"/>
                  </w:rPr>
                  <m:t>3</m:t>
                </w:ins>
              </m:r>
              <m:r>
                <w:ins w:id="465" w:author="Marcus Beck" w:date="2021-07-28T18:44:00Z">
                  <m:rPr>
                    <m:sty m:val="p"/>
                  </m:rPr>
                  <w:rPr>
                    <w:rFonts w:ascii="Cambria Math" w:hAnsi="Cambria Math"/>
                  </w:rPr>
                  <m:t>)</m:t>
                </w:ins>
              </m:r>
            </m:e>
          </m:d>
        </m:oMath>
      </m:oMathPara>
    </w:p>
    <w:p w14:paraId="7FA2B1AC" w14:textId="595D44B2" w:rsidR="004C2887" w:rsidRDefault="008136D5" w:rsidP="00215C49">
      <w:pPr>
        <w:pStyle w:val="FirstParagraph"/>
        <w:spacing w:line="480" w:lineRule="auto"/>
        <w:pPrChange w:id="466" w:author="Marcus Beck" w:date="2021-07-28T18:44:00Z">
          <w:pPr>
            <w:pStyle w:val="BodyText"/>
            <w:spacing w:line="480" w:lineRule="auto"/>
          </w:pPr>
        </w:pPrChange>
      </w:pPr>
      <w:r>
        <w:t xml:space="preserve">where </w:t>
      </w:r>
      <w:del w:id="467" w:author="Marcus Beck" w:date="2021-07-28T18:44:00Z">
        <w:r w:rsidR="00641731">
          <w:rPr>
            <w:rStyle w:val="VerbatimChar"/>
          </w:rPr>
          <w:delText>doy</w:delText>
        </w:r>
      </w:del>
      <w:ins w:id="468" w:author="Marcus Beck" w:date="2021-07-28T18:44:00Z">
        <w:r>
          <w:t>equation (3)</w:t>
        </w:r>
      </w:ins>
      <w:r>
        <w:t xml:space="preserve"> is </w:t>
      </w:r>
      <w:ins w:id="469" w:author="Marcus Beck" w:date="2021-07-28T18:44:00Z">
        <w:r>
          <w:t xml:space="preserve">the same as equation (2) with the addition of a smoothing spline for </w:t>
        </w:r>
      </w:ins>
      <w:r>
        <w:t>“day-of-year” (</w:t>
      </w:r>
      <m:oMath>
        <m:r>
          <w:ins w:id="470" w:author="Marcus Beck" w:date="2021-07-28T18:44:00Z">
            <w:rPr>
              <w:rFonts w:ascii="Cambria Math" w:hAnsi="Cambria Math"/>
            </w:rPr>
            <m:t>doy</m:t>
          </w:ins>
        </m:r>
      </m:oMath>
      <w:ins w:id="471" w:author="Marcus Beck" w:date="2021-07-28T18:44:00Z">
        <w:r>
          <w:t xml:space="preserve">, </w:t>
        </w:r>
      </w:ins>
      <w:r>
        <w:t>i.e., Julian date, a count starting January 1 for each year</w:t>
      </w:r>
      <w:del w:id="472" w:author="Marcus Beck" w:date="2021-07-28T18:44:00Z">
        <w:r w:rsidR="00641731">
          <w:delText xml:space="preserve">), </w:delText>
        </w:r>
        <w:r w:rsidR="00641731">
          <w:rPr>
            <w:rStyle w:val="VerbatimChar"/>
          </w:rPr>
          <w:delText>bs = 'cc'</w:delText>
        </w:r>
        <w:r w:rsidR="00641731">
          <w:delText xml:space="preserve"> indicates that the spline will be</w:delText>
        </w:r>
      </w:del>
      <w:ins w:id="473" w:author="Marcus Beck" w:date="2021-07-28T18:44:00Z">
        <w:r>
          <w:t xml:space="preserve">). </w:t>
        </w:r>
        <w:r w:rsidR="00187CA6">
          <w:t xml:space="preserve">For </w:t>
        </w:r>
      </w:ins>
      <m:oMath>
        <m:sSub>
          <m:sSubPr>
            <m:ctrlPr>
              <w:ins w:id="474" w:author="Marcus Beck" w:date="2021-07-28T18:44:00Z">
                <w:rPr>
                  <w:rFonts w:ascii="Cambria Math" w:hAnsi="Cambria Math"/>
                </w:rPr>
              </w:ins>
            </m:ctrlPr>
          </m:sSubPr>
          <m:e>
            <m:r>
              <w:ins w:id="475" w:author="Marcus Beck" w:date="2021-07-28T18:44:00Z">
                <w:rPr>
                  <w:rFonts w:ascii="Cambria Math" w:hAnsi="Cambria Math"/>
                </w:rPr>
                <m:t>f</m:t>
              </w:ins>
            </m:r>
          </m:e>
          <m:sub>
            <m:r>
              <w:ins w:id="476" w:author="Marcus Beck" w:date="2021-07-28T18:44:00Z">
                <w:rPr>
                  <w:rFonts w:ascii="Cambria Math" w:hAnsi="Cambria Math"/>
                </w:rPr>
                <m:t>2</m:t>
              </w:ins>
            </m:r>
          </m:sub>
        </m:sSub>
        <m:r>
          <w:ins w:id="477" w:author="Marcus Beck" w:date="2021-07-28T18:44:00Z">
            <m:rPr>
              <m:sty m:val="p"/>
            </m:rPr>
            <w:rPr>
              <w:rFonts w:ascii="Cambria Math" w:hAnsi="Cambria Math"/>
            </w:rPr>
            <m:t>()</m:t>
          </w:ins>
        </m:r>
      </m:oMath>
      <w:ins w:id="478" w:author="Marcus Beck" w:date="2021-07-28T18:44:00Z">
        <w:r w:rsidR="00187CA6">
          <w:t>, a</w:t>
        </w:r>
      </w:ins>
      <w:r w:rsidR="00187CA6">
        <w:t xml:space="preserve"> cyclic </w:t>
      </w:r>
      <w:del w:id="479" w:author="Marcus Beck" w:date="2021-07-28T18:44:00Z">
        <w:r w:rsidR="00641731">
          <w:delText xml:space="preserve">(constrained to </w:delText>
        </w:r>
      </w:del>
      <w:ins w:id="480" w:author="Marcus Beck" w:date="2021-07-28T18:44:00Z">
        <w:r>
          <w:t xml:space="preserve">spline is </w:t>
        </w:r>
        <w:r w:rsidR="00187CA6">
          <w:t xml:space="preserve">specified </w:t>
        </w:r>
        <w:r>
          <w:t xml:space="preserve">(using </w:t>
        </w:r>
        <w:r>
          <w:rPr>
            <w:rStyle w:val="VerbatimChar"/>
          </w:rPr>
          <w:t>bs = 'cc'</w:t>
        </w:r>
        <w:r>
          <w:t xml:space="preserve"> in </w:t>
        </w:r>
        <w:proofErr w:type="spellStart"/>
        <w:r>
          <w:rPr>
            <w:rStyle w:val="VerbatimChar"/>
          </w:rPr>
          <w:t>mgcv</w:t>
        </w:r>
        <w:proofErr w:type="spellEnd"/>
        <w:r>
          <w:t xml:space="preserve">) to constrain the </w:t>
        </w:r>
      </w:ins>
      <w:r>
        <w:t>start and end at the same value</w:t>
      </w:r>
      <w:del w:id="481" w:author="Marcus Beck" w:date="2021-07-28T18:44:00Z">
        <w:r w:rsidR="00641731">
          <w:delText xml:space="preserve">), and </w:delText>
        </w:r>
        <w:r w:rsidR="00641731">
          <w:rPr>
            <w:rStyle w:val="VerbatimChar"/>
          </w:rPr>
          <w:delText>num_knots_D</w:delText>
        </w:r>
        <w:r w:rsidR="00641731">
          <w:delText xml:space="preserve"> is the </w:delText>
        </w:r>
      </w:del>
      <w:ins w:id="482" w:author="Marcus Beck" w:date="2021-07-28T18:44:00Z">
        <w:r>
          <w:t>. A user-</w:t>
        </w:r>
        <w:r>
          <w:lastRenderedPageBreak/>
          <w:t xml:space="preserve">specified </w:t>
        </w:r>
      </w:ins>
      <w:r>
        <w:t xml:space="preserve">number of knots </w:t>
      </w:r>
      <w:del w:id="483" w:author="Marcus Beck" w:date="2021-07-28T18:44:00Z">
        <w:r w:rsidR="00641731">
          <w:delText xml:space="preserve">for the </w:delText>
        </w:r>
        <w:r w:rsidR="00641731">
          <w:rPr>
            <w:rStyle w:val="VerbatimChar"/>
          </w:rPr>
          <w:delText>doy</w:delText>
        </w:r>
        <w:r w:rsidR="00641731">
          <w:delText xml:space="preserve"> spline.</w:delText>
        </w:r>
      </w:del>
      <w:ins w:id="484" w:author="Marcus Beck" w:date="2021-07-28T18:44:00Z">
        <w:r>
          <w:t xml:space="preserve">is also included in </w:t>
        </w:r>
      </w:ins>
      <m:oMath>
        <m:sSub>
          <m:sSubPr>
            <m:ctrlPr>
              <w:ins w:id="485" w:author="Marcus Beck" w:date="2021-07-28T18:44:00Z">
                <w:rPr>
                  <w:rFonts w:ascii="Cambria Math" w:hAnsi="Cambria Math"/>
                </w:rPr>
              </w:ins>
            </m:ctrlPr>
          </m:sSubPr>
          <m:e>
            <m:r>
              <w:ins w:id="486" w:author="Marcus Beck" w:date="2021-07-28T18:44:00Z">
                <w:rPr>
                  <w:rFonts w:ascii="Cambria Math" w:hAnsi="Cambria Math"/>
                </w:rPr>
                <m:t>f</m:t>
              </w:ins>
            </m:r>
          </m:e>
          <m:sub>
            <m:r>
              <w:ins w:id="487" w:author="Marcus Beck" w:date="2021-07-28T18:44:00Z">
                <w:rPr>
                  <w:rFonts w:ascii="Cambria Math" w:hAnsi="Cambria Math"/>
                </w:rPr>
                <m:t>2</m:t>
              </w:ins>
            </m:r>
          </m:sub>
        </m:sSub>
        <m:r>
          <w:ins w:id="488" w:author="Marcus Beck" w:date="2021-07-28T18:44:00Z">
            <m:rPr>
              <m:sty m:val="p"/>
            </m:rPr>
            <w:rPr>
              <w:rFonts w:ascii="Cambria Math" w:hAnsi="Cambria Math"/>
            </w:rPr>
            <m:t>()</m:t>
          </w:ins>
        </m:r>
      </m:oMath>
      <w:ins w:id="489" w:author="Marcus Beck" w:date="2021-07-28T18:44:00Z">
        <w:r>
          <w:t>.</w:t>
        </w:r>
      </w:ins>
      <w:r>
        <w:t xml:space="preserve"> While model SYD is not mathematically equivalent to models S and SY, it should produce nearly identical results. The </w:t>
      </w:r>
      <w:proofErr w:type="spellStart"/>
      <w:r w:rsidRPr="00C31CB0">
        <w:rPr>
          <w:rStyle w:val="VerbatimChar"/>
          <w:rFonts w:ascii="Times New Roman" w:hAnsi="Times New Roman"/>
          <w:i/>
          <w:sz w:val="24"/>
          <w:rPrChange w:id="490" w:author="Marcus Beck" w:date="2021-07-28T18:44:00Z">
            <w:rPr>
              <w:rStyle w:val="VerbatimChar"/>
            </w:rPr>
          </w:rPrChange>
        </w:rPr>
        <w:t>doy</w:t>
      </w:r>
      <w:proofErr w:type="spellEnd"/>
      <w:r>
        <w:t xml:space="preserve"> spline in model SYD gives the average within-year pattern and changes the interpretation of the </w:t>
      </w:r>
      <w:proofErr w:type="spellStart"/>
      <w:r w:rsidRPr="00C31CB0">
        <w:rPr>
          <w:rStyle w:val="VerbatimChar"/>
          <w:rFonts w:ascii="Times New Roman" w:hAnsi="Times New Roman"/>
          <w:i/>
          <w:sz w:val="24"/>
          <w:rPrChange w:id="491" w:author="Marcus Beck" w:date="2021-07-28T18:44:00Z">
            <w:rPr>
              <w:rStyle w:val="VerbatimChar"/>
            </w:rPr>
          </w:rPrChange>
        </w:rPr>
        <w:t>cont_year</w:t>
      </w:r>
      <w:proofErr w:type="spellEnd"/>
      <w:r>
        <w:t xml:space="preserve"> spline to represent smoothed deviations from that pattern.</w:t>
      </w:r>
    </w:p>
    <w:p w14:paraId="30213883" w14:textId="6A215207" w:rsidR="004C2887" w:rsidRDefault="008136D5" w:rsidP="00215C49">
      <w:pPr>
        <w:pStyle w:val="BodyText"/>
        <w:spacing w:line="480" w:lineRule="auto"/>
      </w:pPr>
      <w:r>
        <w:t xml:space="preserve">Models S, SY, and SYD can all potentially extract a similar signal from the raw data (Table 3). What differs between the models is the allocation of penalties for curvature used to determine smoothness for each spline. In model SYD, there are separate penalties for the two splines, as compared to S and SY that include penalties only for the </w:t>
      </w:r>
      <w:proofErr w:type="spellStart"/>
      <w:r w:rsidRPr="00C31CB0">
        <w:rPr>
          <w:rStyle w:val="VerbatimChar"/>
          <w:rFonts w:ascii="Times New Roman" w:hAnsi="Times New Roman"/>
          <w:i/>
          <w:sz w:val="24"/>
          <w:rPrChange w:id="492" w:author="Marcus Beck" w:date="2021-07-28T18:44:00Z">
            <w:rPr>
              <w:rStyle w:val="VerbatimChar"/>
            </w:rPr>
          </w:rPrChange>
        </w:rPr>
        <w:t>cont_year</w:t>
      </w:r>
      <w:proofErr w:type="spellEnd"/>
      <w:r>
        <w:t xml:space="preserve"> spline. This is important because variation in the response variable can be differently attributed to each spline depending on the model, even while the sum of components for each model produces similar results between models. Our goal is to extract seasonal averages from the fitted time series</w:t>
      </w:r>
      <w:del w:id="493" w:author="Marcus Beck" w:date="2021-07-28T18:44:00Z">
        <w:r w:rsidR="00641731">
          <w:delText>, which is</w:delText>
        </w:r>
      </w:del>
      <w:ins w:id="494" w:author="Marcus Beck" w:date="2021-07-28T18:44:00Z">
        <w:r w:rsidR="00A01AB6">
          <w:t xml:space="preserve"> that are</w:t>
        </w:r>
      </w:ins>
      <w:r w:rsidR="00A01AB6">
        <w:t xml:space="preserve"> not sensitive to dif</w:t>
      </w:r>
      <w:r>
        <w:t>ferent allocation of penalties among the splines in each model.</w:t>
      </w:r>
    </w:p>
    <w:p w14:paraId="0581B383" w14:textId="77777777" w:rsidR="004C2887" w:rsidRDefault="008136D5" w:rsidP="00215C49">
      <w:pPr>
        <w:pStyle w:val="BodyText"/>
        <w:spacing w:line="480" w:lineRule="auto"/>
      </w:pPr>
      <w:r>
        <w:t>If the fits were to differ substantially between model SYD and models S or SY, an interpretation could be difficult because the penalties for smoothing splines based on curvature are heuristic (</w:t>
      </w:r>
      <w:hyperlink w:anchor="ref-Wood17">
        <w:r>
          <w:rPr>
            <w:rStyle w:val="Hyperlink"/>
          </w:rPr>
          <w:t>Wood, 2017</w:t>
        </w:r>
      </w:hyperlink>
      <w:r>
        <w:t>). For example, if a lower AIC is achieved in one model compared to another, assuming both use sufficient knots, this may just reflect the outcome of alternative penalization heuristics implied by the different formulations and does not imply one model fit is better. In the examples here, model SYD achieves nearly identical fits to model S or SY, where the latter by definition also achieve identical fits.</w:t>
      </w:r>
    </w:p>
    <w:p w14:paraId="5BD06BB9" w14:textId="1B54CFEE" w:rsidR="004C2887" w:rsidRDefault="008136D5" w:rsidP="00215C49">
      <w:pPr>
        <w:pStyle w:val="BodyText"/>
        <w:spacing w:line="480" w:lineRule="auto"/>
      </w:pPr>
      <w:r>
        <w:t xml:space="preserve">Model SYD has the appealing feature that, if some parts of some years have limited data, model SYD will impute an average seasonal pattern with the </w:t>
      </w:r>
      <w:proofErr w:type="spellStart"/>
      <w:r w:rsidRPr="00C31CB0">
        <w:rPr>
          <w:rStyle w:val="VerbatimChar"/>
          <w:rFonts w:ascii="Times New Roman" w:hAnsi="Times New Roman"/>
          <w:i/>
          <w:sz w:val="24"/>
          <w:rPrChange w:id="495" w:author="Marcus Beck" w:date="2021-07-28T18:44:00Z">
            <w:rPr>
              <w:rStyle w:val="VerbatimChar"/>
            </w:rPr>
          </w:rPrChange>
        </w:rPr>
        <w:t>doy</w:t>
      </w:r>
      <w:proofErr w:type="spellEnd"/>
      <w:r>
        <w:t xml:space="preserve"> spline, thereby considering data from the same period in other years in the prediction of the period with missing data. However, an </w:t>
      </w:r>
      <w:r>
        <w:lastRenderedPageBreak/>
        <w:t xml:space="preserve">interpretation of these imputations may be challenging. For example, the spring </w:t>
      </w:r>
      <w:proofErr w:type="spellStart"/>
      <w:r>
        <w:t>chl</w:t>
      </w:r>
      <w:proofErr w:type="spellEnd"/>
      <w:r>
        <w:t>-a peak is a notable feature every year in the SFE. If the peak occurs at the same time every year but the magnitude varies, then the average within-year pattern can be interpreted as the average magnitude. However, if the magnitude is the same but the timing varies across years, then the magnitude of the average peak cannot be similarly interpreted</w:t>
      </w:r>
      <w:del w:id="496" w:author="Marcus Beck" w:date="2021-07-28T18:44:00Z">
        <w:r w:rsidR="00641731">
          <w:delText xml:space="preserve"> and instead underestimates</w:delText>
        </w:r>
      </w:del>
      <w:ins w:id="497" w:author="Marcus Beck" w:date="2021-07-28T18:44:00Z">
        <w:r w:rsidR="005E7FEC">
          <w:t>; instead</w:t>
        </w:r>
        <w:r w:rsidR="00A01AB6">
          <w:t>,</w:t>
        </w:r>
        <w:r w:rsidR="005E7FEC">
          <w:t xml:space="preserve"> the average peak extracted by </w:t>
        </w:r>
      </w:ins>
      <m:oMath>
        <m:sSub>
          <m:sSubPr>
            <m:ctrlPr>
              <w:ins w:id="498" w:author="Marcus Beck" w:date="2021-07-28T18:44:00Z">
                <w:rPr>
                  <w:rFonts w:ascii="Cambria Math" w:hAnsi="Cambria Math"/>
                </w:rPr>
              </w:ins>
            </m:ctrlPr>
          </m:sSubPr>
          <m:e>
            <m:r>
              <w:ins w:id="499" w:author="Marcus Beck" w:date="2021-07-28T18:44:00Z">
                <w:rPr>
                  <w:rFonts w:ascii="Cambria Math" w:hAnsi="Cambria Math"/>
                </w:rPr>
                <m:t>f</m:t>
              </w:ins>
            </m:r>
          </m:e>
          <m:sub>
            <m:r>
              <w:ins w:id="500" w:author="Marcus Beck" w:date="2021-07-28T18:44:00Z">
                <w:rPr>
                  <w:rFonts w:ascii="Cambria Math" w:hAnsi="Cambria Math"/>
                </w:rPr>
                <m:t>2</m:t>
              </w:ins>
            </m:r>
          </m:sub>
        </m:sSub>
        <m:d>
          <m:dPr>
            <m:endChr m:val=""/>
            <m:ctrlPr>
              <w:ins w:id="501" w:author="Marcus Beck" w:date="2021-07-28T18:44:00Z">
                <w:rPr>
                  <w:rFonts w:ascii="Cambria Math" w:hAnsi="Cambria Math"/>
                </w:rPr>
              </w:ins>
            </m:ctrlPr>
          </m:dPr>
          <m:e>
            <m:r>
              <w:ins w:id="502" w:author="Marcus Beck" w:date="2021-07-28T18:44:00Z">
                <w:rPr>
                  <w:rFonts w:ascii="Cambria Math" w:hAnsi="Cambria Math"/>
                </w:rPr>
                <m:t>do</m:t>
              </w:ins>
            </m:r>
            <m:sSub>
              <m:sSubPr>
                <m:ctrlPr>
                  <w:ins w:id="503" w:author="Marcus Beck" w:date="2021-07-28T18:44:00Z">
                    <w:rPr>
                      <w:rFonts w:ascii="Cambria Math" w:hAnsi="Cambria Math"/>
                    </w:rPr>
                  </w:ins>
                </m:ctrlPr>
              </m:sSubPr>
              <m:e>
                <m:r>
                  <w:ins w:id="504" w:author="Marcus Beck" w:date="2021-07-28T18:44:00Z">
                    <w:rPr>
                      <w:rFonts w:ascii="Cambria Math" w:hAnsi="Cambria Math"/>
                    </w:rPr>
                    <m:t>y</m:t>
                  </w:ins>
                </m:r>
              </m:e>
              <m:sub>
                <m:r>
                  <w:ins w:id="505" w:author="Marcus Beck" w:date="2021-07-28T18:44:00Z">
                    <w:rPr>
                      <w:rFonts w:ascii="Cambria Math" w:hAnsi="Cambria Math"/>
                    </w:rPr>
                    <m:t>i</m:t>
                  </w:ins>
                </m:r>
              </m:sub>
            </m:sSub>
            <m:r>
              <w:ins w:id="506" w:author="Marcus Beck" w:date="2021-07-28T18:44:00Z">
                <m:rPr>
                  <m:sty m:val="p"/>
                </m:rPr>
                <w:rPr>
                  <w:rFonts w:ascii="Cambria Math" w:hAnsi="Cambria Math"/>
                </w:rPr>
                <m:t>)</m:t>
              </w:ins>
            </m:r>
          </m:e>
        </m:d>
      </m:oMath>
      <w:ins w:id="507" w:author="Marcus Beck" w:date="2021-07-28T18:44:00Z">
        <w:r>
          <w:t xml:space="preserve"> </w:t>
        </w:r>
        <w:r w:rsidR="00541C9B">
          <w:t>will</w:t>
        </w:r>
        <w:r>
          <w:t xml:space="preserve"> underestimate</w:t>
        </w:r>
      </w:ins>
      <w:r>
        <w:t xml:space="preserve"> the magnitude that usually occurs. Moreover, the width or duration of the peak will be longer than typically occurs in a given year.</w:t>
      </w:r>
    </w:p>
    <w:p w14:paraId="65C18ED1" w14:textId="77777777" w:rsidR="004C2887" w:rsidRDefault="008136D5" w:rsidP="00215C49">
      <w:pPr>
        <w:pStyle w:val="BodyText"/>
        <w:spacing w:line="480" w:lineRule="auto"/>
      </w:pPr>
      <w:r>
        <w:t xml:space="preserve">Finally, the raw data can be smoothed using a bivariate spline representing an interaction </w:t>
      </w:r>
      <w:r w:rsidRPr="00C31CB0">
        <w:rPr>
          <w:rFonts w:cs="Times New Roman"/>
        </w:rPr>
        <w:t xml:space="preserve">between </w:t>
      </w:r>
      <w:proofErr w:type="spellStart"/>
      <w:r w:rsidRPr="00C31CB0">
        <w:rPr>
          <w:rStyle w:val="VerbatimChar"/>
          <w:rFonts w:ascii="Times New Roman" w:hAnsi="Times New Roman"/>
          <w:i/>
          <w:sz w:val="24"/>
          <w:rPrChange w:id="508" w:author="Marcus Beck" w:date="2021-07-28T18:44:00Z">
            <w:rPr>
              <w:rStyle w:val="VerbatimChar"/>
            </w:rPr>
          </w:rPrChange>
        </w:rPr>
        <w:t>cont_year</w:t>
      </w:r>
      <w:proofErr w:type="spellEnd"/>
      <w:r w:rsidRPr="00C31CB0">
        <w:rPr>
          <w:rFonts w:cs="Times New Roman"/>
        </w:rPr>
        <w:t xml:space="preserve"> and </w:t>
      </w:r>
      <w:proofErr w:type="spellStart"/>
      <w:r w:rsidRPr="00C31CB0">
        <w:rPr>
          <w:rStyle w:val="VerbatimChar"/>
          <w:rFonts w:ascii="Times New Roman" w:hAnsi="Times New Roman"/>
          <w:i/>
          <w:sz w:val="24"/>
          <w:rPrChange w:id="509" w:author="Marcus Beck" w:date="2021-07-28T18:44:00Z">
            <w:rPr>
              <w:rStyle w:val="VerbatimChar"/>
            </w:rPr>
          </w:rPrChange>
        </w:rPr>
        <w:t>doy</w:t>
      </w:r>
      <w:proofErr w:type="spellEnd"/>
      <w:r>
        <w:t>. This can be expressed as:</w:t>
      </w:r>
    </w:p>
    <w:p w14:paraId="1FB99AD4" w14:textId="77777777" w:rsidR="00605513" w:rsidRDefault="00641731" w:rsidP="00193205">
      <w:pPr>
        <w:pStyle w:val="BodyText"/>
        <w:spacing w:line="480" w:lineRule="auto"/>
        <w:rPr>
          <w:del w:id="510" w:author="Marcus Beck" w:date="2021-07-28T18:44:00Z"/>
        </w:rPr>
      </w:pPr>
      <w:del w:id="511" w:author="Marcus Beck" w:date="2021-07-28T18:44:00Z">
        <w:r>
          <w:delText xml:space="preserve">Model SYDI: </w:delText>
        </w:r>
        <w:r>
          <w:rPr>
            <w:rStyle w:val="VerbatimChar"/>
          </w:rPr>
          <w:delText>y ~ cont_year + s(cont_year, k = num_knots_Y) + s(doy, bs = "cc", k = num_knots_D) + ti(cont_year, doy, bs = c("tp", "cc"), k = c(num_knots_Y_ti, num_knots_D_ti))</w:delText>
        </w:r>
      </w:del>
    </w:p>
    <w:p w14:paraId="660C1492" w14:textId="77777777" w:rsidR="006F14AD" w:rsidRPr="006F14AD" w:rsidRDefault="008136D5" w:rsidP="00215C49">
      <w:pPr>
        <w:pStyle w:val="BodyText"/>
        <w:spacing w:line="480" w:lineRule="auto"/>
        <w:rPr>
          <w:ins w:id="512" w:author="Marcus Beck" w:date="2021-07-28T18:44:00Z"/>
          <w:rFonts w:eastAsiaTheme="minorEastAsia"/>
        </w:rPr>
      </w:pPr>
      <m:oMathPara>
        <m:oMathParaPr>
          <m:jc m:val="center"/>
        </m:oMathParaPr>
        <m:oMath>
          <m:r>
            <w:ins w:id="513" w:author="Marcus Beck" w:date="2021-07-28T18:44:00Z">
              <m:rPr>
                <m:nor/>
              </m:rPr>
              <m:t>Model SYDI:</m:t>
            </w:ins>
          </m:r>
        </m:oMath>
      </m:oMathPara>
    </w:p>
    <w:p w14:paraId="4D90D65F" w14:textId="11A44587" w:rsidR="004C2887" w:rsidRDefault="00AC4759" w:rsidP="00215C49">
      <w:pPr>
        <w:pStyle w:val="BodyText"/>
        <w:spacing w:line="480" w:lineRule="auto"/>
        <w:rPr>
          <w:ins w:id="514" w:author="Marcus Beck" w:date="2021-07-28T18:44:00Z"/>
        </w:rPr>
      </w:pPr>
      <m:oMathPara>
        <m:oMathParaPr>
          <m:jc m:val="center"/>
        </m:oMathParaPr>
        <m:oMath>
          <m:sSub>
            <m:sSubPr>
              <m:ctrlPr>
                <w:ins w:id="515" w:author="Marcus Beck" w:date="2021-07-28T18:44:00Z">
                  <w:rPr>
                    <w:rFonts w:ascii="Cambria Math" w:hAnsi="Cambria Math"/>
                  </w:rPr>
                </w:ins>
              </m:ctrlPr>
            </m:sSubPr>
            <m:e>
              <m:r>
                <w:ins w:id="516" w:author="Marcus Beck" w:date="2021-07-28T18:44:00Z">
                  <w:rPr>
                    <w:rFonts w:ascii="Cambria Math" w:hAnsi="Cambria Math"/>
                  </w:rPr>
                  <m:t>y</m:t>
                </w:ins>
              </m:r>
            </m:e>
            <m:sub>
              <m:r>
                <w:ins w:id="517" w:author="Marcus Beck" w:date="2021-07-28T18:44:00Z">
                  <w:rPr>
                    <w:rFonts w:ascii="Cambria Math" w:hAnsi="Cambria Math"/>
                  </w:rPr>
                  <m:t>i</m:t>
                </w:ins>
              </m:r>
            </m:sub>
          </m:sSub>
          <m:r>
            <w:ins w:id="518" w:author="Marcus Beck" w:date="2021-07-28T18:44:00Z">
              <m:rPr>
                <m:sty m:val="p"/>
              </m:rPr>
              <w:rPr>
                <w:rFonts w:ascii="Cambria Math" w:hAnsi="Cambria Math"/>
              </w:rPr>
              <m:t>∼</m:t>
            </w:ins>
          </m:r>
          <m:r>
            <w:ins w:id="519" w:author="Marcus Beck" w:date="2021-07-28T18:44:00Z">
              <w:rPr>
                <w:rFonts w:ascii="Cambria Math" w:hAnsi="Cambria Math"/>
              </w:rPr>
              <m:t> </m:t>
            </w:ins>
          </m:r>
          <m:sSub>
            <m:sSubPr>
              <m:ctrlPr>
                <w:ins w:id="520" w:author="Marcus Beck" w:date="2021-07-28T18:44:00Z">
                  <w:rPr>
                    <w:rFonts w:ascii="Cambria Math" w:hAnsi="Cambria Math"/>
                  </w:rPr>
                </w:ins>
              </m:ctrlPr>
            </m:sSubPr>
            <m:e>
              <m:r>
                <w:ins w:id="521" w:author="Marcus Beck" w:date="2021-07-28T18:44:00Z">
                  <w:rPr>
                    <w:rFonts w:ascii="Cambria Math" w:hAnsi="Cambria Math"/>
                  </w:rPr>
                  <m:t>β</m:t>
                </w:ins>
              </m:r>
            </m:e>
            <m:sub>
              <m:r>
                <w:ins w:id="522" w:author="Marcus Beck" w:date="2021-07-28T18:44:00Z">
                  <w:rPr>
                    <w:rFonts w:ascii="Cambria Math" w:hAnsi="Cambria Math"/>
                  </w:rPr>
                  <m:t>0</m:t>
                </w:ins>
              </m:r>
            </m:sub>
          </m:sSub>
          <m:r>
            <w:ins w:id="523" w:author="Marcus Beck" w:date="2021-07-28T18:44:00Z">
              <m:rPr>
                <m:sty m:val="p"/>
              </m:rPr>
              <w:rPr>
                <w:rFonts w:ascii="Cambria Math" w:hAnsi="Cambria Math"/>
              </w:rPr>
              <m:t>+</m:t>
            </w:ins>
          </m:r>
          <m:sSub>
            <m:sSubPr>
              <m:ctrlPr>
                <w:ins w:id="524" w:author="Marcus Beck" w:date="2021-07-28T18:44:00Z">
                  <w:rPr>
                    <w:rFonts w:ascii="Cambria Math" w:hAnsi="Cambria Math"/>
                  </w:rPr>
                </w:ins>
              </m:ctrlPr>
            </m:sSubPr>
            <m:e>
              <m:r>
                <w:ins w:id="525" w:author="Marcus Beck" w:date="2021-07-28T18:44:00Z">
                  <w:rPr>
                    <w:rFonts w:ascii="Cambria Math" w:hAnsi="Cambria Math"/>
                  </w:rPr>
                  <m:t>β</m:t>
                </w:ins>
              </m:r>
            </m:e>
            <m:sub>
              <m:r>
                <w:ins w:id="526" w:author="Marcus Beck" w:date="2021-07-28T18:44:00Z">
                  <w:rPr>
                    <w:rFonts w:ascii="Cambria Math" w:hAnsi="Cambria Math"/>
                  </w:rPr>
                  <m:t>1</m:t>
                </w:ins>
              </m:r>
            </m:sub>
          </m:sSub>
          <m:r>
            <w:ins w:id="527" w:author="Marcus Beck" w:date="2021-07-28T18:44:00Z">
              <w:rPr>
                <w:rFonts w:ascii="Cambria Math" w:hAnsi="Cambria Math"/>
              </w:rPr>
              <m:t>cont</m:t>
            </w:ins>
          </m:r>
          <m:r>
            <w:ins w:id="528" w:author="Marcus Beck" w:date="2021-07-28T18:44:00Z">
              <m:rPr>
                <m:sty m:val="p"/>
              </m:rPr>
              <w:rPr>
                <w:rFonts w:ascii="Cambria Math" w:hAnsi="Cambria Math"/>
              </w:rPr>
              <m:t>_</m:t>
            </w:ins>
          </m:r>
          <m:r>
            <w:ins w:id="529" w:author="Marcus Beck" w:date="2021-07-28T18:44:00Z">
              <w:rPr>
                <w:rFonts w:ascii="Cambria Math" w:hAnsi="Cambria Math"/>
              </w:rPr>
              <m:t>yea</m:t>
            </w:ins>
          </m:r>
          <m:sSub>
            <m:sSubPr>
              <m:ctrlPr>
                <w:ins w:id="530" w:author="Marcus Beck" w:date="2021-07-28T18:44:00Z">
                  <w:rPr>
                    <w:rFonts w:ascii="Cambria Math" w:hAnsi="Cambria Math"/>
                  </w:rPr>
                </w:ins>
              </m:ctrlPr>
            </m:sSubPr>
            <m:e>
              <m:r>
                <w:ins w:id="531" w:author="Marcus Beck" w:date="2021-07-28T18:44:00Z">
                  <w:rPr>
                    <w:rFonts w:ascii="Cambria Math" w:hAnsi="Cambria Math"/>
                  </w:rPr>
                  <m:t>r</m:t>
                </w:ins>
              </m:r>
            </m:e>
            <m:sub>
              <m:r>
                <w:ins w:id="532" w:author="Marcus Beck" w:date="2021-07-28T18:44:00Z">
                  <w:rPr>
                    <w:rFonts w:ascii="Cambria Math" w:hAnsi="Cambria Math"/>
                  </w:rPr>
                  <m:t>i</m:t>
                </w:ins>
              </m:r>
            </m:sub>
          </m:sSub>
          <m:r>
            <w:ins w:id="533" w:author="Marcus Beck" w:date="2021-07-28T18:44:00Z">
              <m:rPr>
                <m:sty m:val="p"/>
              </m:rPr>
              <w:rPr>
                <w:rFonts w:ascii="Cambria Math" w:hAnsi="Cambria Math"/>
              </w:rPr>
              <m:t>+</m:t>
            </w:ins>
          </m:r>
          <m:sSub>
            <m:sSubPr>
              <m:ctrlPr>
                <w:ins w:id="534" w:author="Marcus Beck" w:date="2021-07-28T18:44:00Z">
                  <w:rPr>
                    <w:rFonts w:ascii="Cambria Math" w:hAnsi="Cambria Math"/>
                  </w:rPr>
                </w:ins>
              </m:ctrlPr>
            </m:sSubPr>
            <m:e>
              <m:r>
                <w:ins w:id="535" w:author="Marcus Beck" w:date="2021-07-28T18:44:00Z">
                  <w:rPr>
                    <w:rFonts w:ascii="Cambria Math" w:hAnsi="Cambria Math"/>
                  </w:rPr>
                  <m:t>f</m:t>
                </w:ins>
              </m:r>
            </m:e>
            <m:sub>
              <m:r>
                <w:ins w:id="536" w:author="Marcus Beck" w:date="2021-07-28T18:44:00Z">
                  <w:rPr>
                    <w:rFonts w:ascii="Cambria Math" w:hAnsi="Cambria Math"/>
                  </w:rPr>
                  <m:t>1</m:t>
                </w:ins>
              </m:r>
            </m:sub>
          </m:sSub>
          <m:d>
            <m:dPr>
              <m:ctrlPr>
                <w:ins w:id="537" w:author="Marcus Beck" w:date="2021-07-28T18:44:00Z">
                  <w:rPr>
                    <w:rFonts w:ascii="Cambria Math" w:hAnsi="Cambria Math"/>
                  </w:rPr>
                </w:ins>
              </m:ctrlPr>
            </m:dPr>
            <m:e>
              <m:r>
                <w:ins w:id="538" w:author="Marcus Beck" w:date="2021-07-28T18:44:00Z">
                  <w:rPr>
                    <w:rFonts w:ascii="Cambria Math" w:hAnsi="Cambria Math"/>
                  </w:rPr>
                  <m:t>cont</m:t>
                </w:ins>
              </m:r>
              <m:r>
                <w:ins w:id="539" w:author="Marcus Beck" w:date="2021-07-28T18:44:00Z">
                  <m:rPr>
                    <m:sty m:val="p"/>
                  </m:rPr>
                  <w:rPr>
                    <w:rFonts w:ascii="Cambria Math" w:hAnsi="Cambria Math"/>
                  </w:rPr>
                  <m:t>_</m:t>
                </w:ins>
              </m:r>
              <m:r>
                <w:ins w:id="540" w:author="Marcus Beck" w:date="2021-07-28T18:44:00Z">
                  <w:rPr>
                    <w:rFonts w:ascii="Cambria Math" w:hAnsi="Cambria Math"/>
                  </w:rPr>
                  <m:t>yea</m:t>
                </w:ins>
              </m:r>
              <m:sSub>
                <m:sSubPr>
                  <m:ctrlPr>
                    <w:ins w:id="541" w:author="Marcus Beck" w:date="2021-07-28T18:44:00Z">
                      <w:rPr>
                        <w:rFonts w:ascii="Cambria Math" w:hAnsi="Cambria Math"/>
                      </w:rPr>
                    </w:ins>
                  </m:ctrlPr>
                </m:sSubPr>
                <m:e>
                  <m:r>
                    <w:ins w:id="542" w:author="Marcus Beck" w:date="2021-07-28T18:44:00Z">
                      <w:rPr>
                        <w:rFonts w:ascii="Cambria Math" w:hAnsi="Cambria Math"/>
                      </w:rPr>
                      <m:t>r</m:t>
                    </w:ins>
                  </m:r>
                </m:e>
                <m:sub>
                  <m:r>
                    <w:ins w:id="543" w:author="Marcus Beck" w:date="2021-07-28T18:44:00Z">
                      <w:rPr>
                        <w:rFonts w:ascii="Cambria Math" w:hAnsi="Cambria Math"/>
                      </w:rPr>
                      <m:t>i</m:t>
                    </w:ins>
                  </m:r>
                </m:sub>
              </m:sSub>
            </m:e>
          </m:d>
          <m:r>
            <w:ins w:id="544" w:author="Marcus Beck" w:date="2021-07-28T18:44:00Z">
              <m:rPr>
                <m:sty m:val="p"/>
              </m:rPr>
              <w:rPr>
                <w:rFonts w:ascii="Cambria Math" w:hAnsi="Cambria Math"/>
              </w:rPr>
              <m:t>+</m:t>
            </w:ins>
          </m:r>
          <m:sSub>
            <m:sSubPr>
              <m:ctrlPr>
                <w:ins w:id="545" w:author="Marcus Beck" w:date="2021-07-28T18:44:00Z">
                  <w:rPr>
                    <w:rFonts w:ascii="Cambria Math" w:hAnsi="Cambria Math"/>
                  </w:rPr>
                </w:ins>
              </m:ctrlPr>
            </m:sSubPr>
            <m:e>
              <m:r>
                <w:ins w:id="546" w:author="Marcus Beck" w:date="2021-07-28T18:44:00Z">
                  <w:rPr>
                    <w:rFonts w:ascii="Cambria Math" w:hAnsi="Cambria Math"/>
                  </w:rPr>
                  <m:t>f</m:t>
                </w:ins>
              </m:r>
            </m:e>
            <m:sub>
              <m:r>
                <w:ins w:id="547" w:author="Marcus Beck" w:date="2021-07-28T18:44:00Z">
                  <w:rPr>
                    <w:rFonts w:ascii="Cambria Math" w:hAnsi="Cambria Math"/>
                  </w:rPr>
                  <m:t>2</m:t>
                </w:ins>
              </m:r>
            </m:sub>
          </m:sSub>
          <m:d>
            <m:dPr>
              <m:endChr m:val=""/>
              <m:ctrlPr>
                <w:ins w:id="548" w:author="Marcus Beck" w:date="2021-07-28T18:44:00Z">
                  <w:rPr>
                    <w:rFonts w:ascii="Cambria Math" w:hAnsi="Cambria Math"/>
                  </w:rPr>
                </w:ins>
              </m:ctrlPr>
            </m:dPr>
            <m:e>
              <m:r>
                <w:ins w:id="549" w:author="Marcus Beck" w:date="2021-07-28T18:44:00Z">
                  <w:rPr>
                    <w:rFonts w:ascii="Cambria Math" w:hAnsi="Cambria Math"/>
                  </w:rPr>
                  <m:t>do</m:t>
                </w:ins>
              </m:r>
              <m:sSub>
                <m:sSubPr>
                  <m:ctrlPr>
                    <w:ins w:id="550" w:author="Marcus Beck" w:date="2021-07-28T18:44:00Z">
                      <w:rPr>
                        <w:rFonts w:ascii="Cambria Math" w:hAnsi="Cambria Math"/>
                      </w:rPr>
                    </w:ins>
                  </m:ctrlPr>
                </m:sSubPr>
                <m:e>
                  <m:r>
                    <w:ins w:id="551" w:author="Marcus Beck" w:date="2021-07-28T18:44:00Z">
                      <w:rPr>
                        <w:rFonts w:ascii="Cambria Math" w:hAnsi="Cambria Math"/>
                      </w:rPr>
                      <m:t>y</m:t>
                    </w:ins>
                  </m:r>
                </m:e>
                <m:sub>
                  <m:r>
                    <w:ins w:id="552" w:author="Marcus Beck" w:date="2021-07-28T18:44:00Z">
                      <w:rPr>
                        <w:rFonts w:ascii="Cambria Math" w:hAnsi="Cambria Math"/>
                      </w:rPr>
                      <m:t>i</m:t>
                    </w:ins>
                  </m:r>
                </m:sub>
              </m:sSub>
              <m:r>
                <w:ins w:id="553" w:author="Marcus Beck" w:date="2021-07-28T18:44:00Z">
                  <m:rPr>
                    <m:sty m:val="p"/>
                  </m:rPr>
                  <w:rPr>
                    <w:rFonts w:ascii="Cambria Math" w:hAnsi="Cambria Math"/>
                  </w:rPr>
                  <m:t>)+</m:t>
                </w:ins>
              </m:r>
              <m:sSub>
                <m:sSubPr>
                  <m:ctrlPr>
                    <w:ins w:id="554" w:author="Marcus Beck" w:date="2021-07-28T18:44:00Z">
                      <w:rPr>
                        <w:rFonts w:ascii="Cambria Math" w:hAnsi="Cambria Math"/>
                      </w:rPr>
                    </w:ins>
                  </m:ctrlPr>
                </m:sSubPr>
                <m:e>
                  <m:r>
                    <w:ins w:id="555" w:author="Marcus Beck" w:date="2021-07-28T18:44:00Z">
                      <w:rPr>
                        <w:rFonts w:ascii="Cambria Math" w:hAnsi="Cambria Math"/>
                      </w:rPr>
                      <m:t>f</m:t>
                    </w:ins>
                  </m:r>
                </m:e>
                <m:sub>
                  <m:r>
                    <w:ins w:id="556" w:author="Marcus Beck" w:date="2021-07-28T18:44:00Z">
                      <w:rPr>
                        <w:rFonts w:ascii="Cambria Math" w:hAnsi="Cambria Math"/>
                      </w:rPr>
                      <m:t>3</m:t>
                    </w:ins>
                  </m:r>
                </m:sub>
              </m:sSub>
              <m:d>
                <m:dPr>
                  <m:ctrlPr>
                    <w:ins w:id="557" w:author="Marcus Beck" w:date="2021-07-28T18:44:00Z">
                      <w:rPr>
                        <w:rFonts w:ascii="Cambria Math" w:hAnsi="Cambria Math"/>
                      </w:rPr>
                    </w:ins>
                  </m:ctrlPr>
                </m:dPr>
                <m:e>
                  <m:r>
                    <w:ins w:id="558" w:author="Marcus Beck" w:date="2021-07-28T18:44:00Z">
                      <w:rPr>
                        <w:rFonts w:ascii="Cambria Math" w:hAnsi="Cambria Math"/>
                      </w:rPr>
                      <m:t>cont</m:t>
                    </w:ins>
                  </m:r>
                  <m:r>
                    <w:ins w:id="559" w:author="Marcus Beck" w:date="2021-07-28T18:44:00Z">
                      <m:rPr>
                        <m:sty m:val="p"/>
                      </m:rPr>
                      <w:rPr>
                        <w:rFonts w:ascii="Cambria Math" w:hAnsi="Cambria Math"/>
                      </w:rPr>
                      <m:t>_</m:t>
                    </w:ins>
                  </m:r>
                  <m:r>
                    <w:ins w:id="560" w:author="Marcus Beck" w:date="2021-07-28T18:44:00Z">
                      <w:rPr>
                        <w:rFonts w:ascii="Cambria Math" w:hAnsi="Cambria Math"/>
                      </w:rPr>
                      <m:t>yea</m:t>
                    </w:ins>
                  </m:r>
                  <m:sSub>
                    <m:sSubPr>
                      <m:ctrlPr>
                        <w:ins w:id="561" w:author="Marcus Beck" w:date="2021-07-28T18:44:00Z">
                          <w:rPr>
                            <w:rFonts w:ascii="Cambria Math" w:hAnsi="Cambria Math"/>
                          </w:rPr>
                        </w:ins>
                      </m:ctrlPr>
                    </m:sSubPr>
                    <m:e>
                      <m:r>
                        <w:ins w:id="562" w:author="Marcus Beck" w:date="2021-07-28T18:44:00Z">
                          <w:rPr>
                            <w:rFonts w:ascii="Cambria Math" w:hAnsi="Cambria Math"/>
                          </w:rPr>
                          <m:t>r</m:t>
                        </w:ins>
                      </m:r>
                    </m:e>
                    <m:sub>
                      <m:r>
                        <w:ins w:id="563" w:author="Marcus Beck" w:date="2021-07-28T18:44:00Z">
                          <w:rPr>
                            <w:rFonts w:ascii="Cambria Math" w:hAnsi="Cambria Math"/>
                          </w:rPr>
                          <m:t>i</m:t>
                        </w:ins>
                      </m:r>
                    </m:sub>
                  </m:sSub>
                  <m:r>
                    <w:ins w:id="564" w:author="Marcus Beck" w:date="2021-07-28T18:44:00Z">
                      <m:rPr>
                        <m:sty m:val="p"/>
                      </m:rPr>
                      <w:rPr>
                        <w:rFonts w:ascii="Cambria Math" w:hAnsi="Cambria Math"/>
                      </w:rPr>
                      <m:t>,</m:t>
                    </w:ins>
                  </m:r>
                  <m:r>
                    <w:ins w:id="565" w:author="Marcus Beck" w:date="2021-07-28T18:44:00Z">
                      <w:rPr>
                        <w:rFonts w:ascii="Cambria Math" w:hAnsi="Cambria Math"/>
                      </w:rPr>
                      <m:t>do</m:t>
                    </w:ins>
                  </m:r>
                  <m:sSub>
                    <m:sSubPr>
                      <m:ctrlPr>
                        <w:ins w:id="566" w:author="Marcus Beck" w:date="2021-07-28T18:44:00Z">
                          <w:rPr>
                            <w:rFonts w:ascii="Cambria Math" w:hAnsi="Cambria Math"/>
                          </w:rPr>
                        </w:ins>
                      </m:ctrlPr>
                    </m:sSubPr>
                    <m:e>
                      <m:r>
                        <w:ins w:id="567" w:author="Marcus Beck" w:date="2021-07-28T18:44:00Z">
                          <w:rPr>
                            <w:rFonts w:ascii="Cambria Math" w:hAnsi="Cambria Math"/>
                          </w:rPr>
                          <m:t>y</m:t>
                        </w:ins>
                      </m:r>
                    </m:e>
                    <m:sub>
                      <m:r>
                        <w:ins w:id="568" w:author="Marcus Beck" w:date="2021-07-28T18:44:00Z">
                          <w:rPr>
                            <w:rFonts w:ascii="Cambria Math" w:hAnsi="Cambria Math"/>
                          </w:rPr>
                          <m:t>i</m:t>
                        </w:ins>
                      </m:r>
                    </m:sub>
                  </m:sSub>
                </m:e>
              </m:d>
              <m:r>
                <w:ins w:id="569" w:author="Marcus Beck" w:date="2021-07-28T18:44:00Z">
                  <m:rPr>
                    <m:sty m:val="p"/>
                  </m:rPr>
                  <w:rPr>
                    <w:rFonts w:ascii="Cambria Math" w:hAnsi="Cambria Math"/>
                  </w:rPr>
                  <m:t>+</m:t>
                </w:ins>
              </m:r>
              <m:sSub>
                <m:sSubPr>
                  <m:ctrlPr>
                    <w:ins w:id="570" w:author="Marcus Beck" w:date="2021-07-28T18:44:00Z">
                      <w:rPr>
                        <w:rFonts w:ascii="Cambria Math" w:hAnsi="Cambria Math"/>
                      </w:rPr>
                    </w:ins>
                  </m:ctrlPr>
                </m:sSubPr>
                <m:e>
                  <m:r>
                    <w:ins w:id="571" w:author="Marcus Beck" w:date="2021-07-28T18:44:00Z">
                      <w:rPr>
                        <w:rFonts w:ascii="Cambria Math" w:hAnsi="Cambria Math"/>
                      </w:rPr>
                      <m:t>ϵ</m:t>
                    </w:ins>
                  </m:r>
                </m:e>
                <m:sub>
                  <m:r>
                    <w:ins w:id="572" w:author="Marcus Beck" w:date="2021-07-28T18:44:00Z">
                      <w:rPr>
                        <w:rFonts w:ascii="Cambria Math" w:hAnsi="Cambria Math"/>
                      </w:rPr>
                      <m:t>i</m:t>
                    </w:ins>
                  </m:r>
                </m:sub>
              </m:sSub>
              <m:r>
                <w:ins w:id="573" w:author="Marcus Beck" w:date="2021-07-28T18:44:00Z">
                  <w:rPr>
                    <w:rFonts w:ascii="Cambria Math" w:hAnsi="Cambria Math"/>
                  </w:rPr>
                  <m:t>  </m:t>
                </w:ins>
              </m:r>
              <m:r>
                <w:ins w:id="574" w:author="Marcus Beck" w:date="2021-07-28T18:44:00Z">
                  <m:rPr>
                    <m:sty m:val="p"/>
                  </m:rPr>
                  <w:rPr>
                    <w:rFonts w:ascii="Cambria Math" w:hAnsi="Cambria Math"/>
                  </w:rPr>
                  <m:t>(</m:t>
                </w:ins>
              </m:r>
              <m:r>
                <w:ins w:id="575" w:author="Marcus Beck" w:date="2021-07-28T18:44:00Z">
                  <w:rPr>
                    <w:rFonts w:ascii="Cambria Math" w:hAnsi="Cambria Math"/>
                  </w:rPr>
                  <m:t>4</m:t>
                </w:ins>
              </m:r>
              <m:r>
                <w:ins w:id="576" w:author="Marcus Beck" w:date="2021-07-28T18:44:00Z">
                  <m:rPr>
                    <m:sty m:val="p"/>
                  </m:rPr>
                  <w:rPr>
                    <w:rFonts w:ascii="Cambria Math" w:hAnsi="Cambria Math"/>
                  </w:rPr>
                  <m:t>)</m:t>
                </w:ins>
              </m:r>
            </m:e>
          </m:d>
        </m:oMath>
      </m:oMathPara>
    </w:p>
    <w:p w14:paraId="1000689D" w14:textId="775FE8AC" w:rsidR="004C2887" w:rsidRDefault="008136D5" w:rsidP="00215C49">
      <w:pPr>
        <w:pStyle w:val="FirstParagraph"/>
        <w:spacing w:line="480" w:lineRule="auto"/>
        <w:pPrChange w:id="577" w:author="Marcus Beck" w:date="2021-07-28T18:44:00Z">
          <w:pPr>
            <w:pStyle w:val="BodyText"/>
            <w:spacing w:line="480" w:lineRule="auto"/>
          </w:pPr>
        </w:pPrChange>
      </w:pPr>
      <w:r>
        <w:t xml:space="preserve">where </w:t>
      </w:r>
      <w:del w:id="578" w:author="Marcus Beck" w:date="2021-07-28T18:44:00Z">
        <w:r w:rsidR="00641731">
          <w:rPr>
            <w:rStyle w:val="VerbatimChar"/>
          </w:rPr>
          <w:delText>ti()</w:delText>
        </w:r>
        <w:r w:rsidR="00641731">
          <w:delText xml:space="preserve"> specifies </w:delText>
        </w:r>
      </w:del>
      <w:ins w:id="579" w:author="Marcus Beck" w:date="2021-07-28T18:44:00Z">
        <w:r>
          <w:t xml:space="preserve">equation (4) is the same as equation (3) with the addition of </w:t>
        </w:r>
      </w:ins>
      <w:r>
        <w:t xml:space="preserve">a tensor-product </w:t>
      </w:r>
      <w:ins w:id="580" w:author="Marcus Beck" w:date="2021-07-28T18:44:00Z">
        <w:r>
          <w:t xml:space="preserve">smoothing </w:t>
        </w:r>
      </w:ins>
      <w:r>
        <w:t xml:space="preserve">spline </w:t>
      </w:r>
      <w:del w:id="581" w:author="Marcus Beck" w:date="2021-07-28T18:44:00Z">
        <w:r w:rsidR="00641731">
          <w:delText>for a surface</w:delText>
        </w:r>
      </w:del>
      <w:ins w:id="582" w:author="Marcus Beck" w:date="2021-07-28T18:44:00Z">
        <w:r>
          <w:t>(</w:t>
        </w:r>
        <w:proofErr w:type="spellStart"/>
        <w:proofErr w:type="gramStart"/>
        <w:r>
          <w:rPr>
            <w:rStyle w:val="VerbatimChar"/>
          </w:rPr>
          <w:t>ti</w:t>
        </w:r>
        <w:proofErr w:type="spellEnd"/>
        <w:r>
          <w:rPr>
            <w:rStyle w:val="VerbatimChar"/>
          </w:rPr>
          <w:t>(</w:t>
        </w:r>
        <w:proofErr w:type="gramEnd"/>
        <w:r>
          <w:rPr>
            <w:rStyle w:val="VerbatimChar"/>
          </w:rPr>
          <w:t>)</w:t>
        </w:r>
        <w:r>
          <w:t xml:space="preserve"> in </w:t>
        </w:r>
        <w:proofErr w:type="spellStart"/>
        <w:r>
          <w:rPr>
            <w:rStyle w:val="VerbatimChar"/>
          </w:rPr>
          <w:t>mgcv</w:t>
        </w:r>
        <w:proofErr w:type="spellEnd"/>
        <w:r>
          <w:t>)</w:t>
        </w:r>
      </w:ins>
      <w:r>
        <w:t xml:space="preserve"> that varies smoothly as a function of both </w:t>
      </w:r>
      <w:del w:id="583" w:author="Marcus Beck" w:date="2021-07-28T18:44:00Z">
        <w:r w:rsidR="00641731">
          <w:rPr>
            <w:rStyle w:val="VerbatimChar"/>
          </w:rPr>
          <w:delText>cont_year</w:delText>
        </w:r>
      </w:del>
      <m:oMath>
        <m:r>
          <w:ins w:id="584" w:author="Marcus Beck" w:date="2021-07-28T18:44:00Z">
            <w:rPr>
              <w:rFonts w:ascii="Cambria Math" w:hAnsi="Cambria Math"/>
            </w:rPr>
            <m:t>cont</m:t>
          </w:ins>
        </m:r>
        <m:r>
          <w:ins w:id="585" w:author="Marcus Beck" w:date="2021-07-28T18:44:00Z">
            <m:rPr>
              <m:sty m:val="p"/>
            </m:rPr>
            <w:rPr>
              <w:rFonts w:ascii="Cambria Math" w:hAnsi="Cambria Math"/>
            </w:rPr>
            <m:t>_</m:t>
          </w:ins>
        </m:r>
        <m:r>
          <w:ins w:id="586" w:author="Marcus Beck" w:date="2021-07-28T18:44:00Z">
            <w:rPr>
              <w:rFonts w:ascii="Cambria Math" w:hAnsi="Cambria Math"/>
            </w:rPr>
            <m:t>year</m:t>
          </w:ins>
        </m:r>
      </m:oMath>
      <w:r>
        <w:t xml:space="preserve"> and </w:t>
      </w:r>
      <w:del w:id="587" w:author="Marcus Beck" w:date="2021-07-28T18:44:00Z">
        <w:r w:rsidR="00641731">
          <w:rPr>
            <w:rStyle w:val="VerbatimChar"/>
          </w:rPr>
          <w:delText>doy</w:delText>
        </w:r>
        <w:r w:rsidR="00641731">
          <w:delText xml:space="preserve">. The </w:delText>
        </w:r>
      </w:del>
      <m:oMath>
        <m:r>
          <w:ins w:id="588" w:author="Marcus Beck" w:date="2021-07-28T18:44:00Z">
            <w:rPr>
              <w:rFonts w:ascii="Cambria Math" w:hAnsi="Cambria Math"/>
            </w:rPr>
            <m:t>doy</m:t>
          </w:ins>
        </m:r>
      </m:oMath>
      <w:ins w:id="589" w:author="Marcus Beck" w:date="2021-07-28T18:44:00Z">
        <w:r>
          <w:t xml:space="preserve">. Both </w:t>
        </w:r>
      </w:ins>
      <m:oMath>
        <m:r>
          <w:ins w:id="590" w:author="Marcus Beck" w:date="2021-07-28T18:44:00Z">
            <w:rPr>
              <w:rFonts w:ascii="Cambria Math" w:hAnsi="Cambria Math"/>
            </w:rPr>
            <m:t>cont</m:t>
          </w:ins>
        </m:r>
        <m:r>
          <w:ins w:id="591" w:author="Marcus Beck" w:date="2021-07-28T18:44:00Z">
            <m:rPr>
              <m:sty m:val="p"/>
            </m:rPr>
            <w:rPr>
              <w:rFonts w:ascii="Cambria Math" w:hAnsi="Cambria Math"/>
            </w:rPr>
            <m:t>_</m:t>
          </w:ins>
        </m:r>
        <m:r>
          <w:ins w:id="592" w:author="Marcus Beck" w:date="2021-07-28T18:44:00Z">
            <w:rPr>
              <w:rFonts w:ascii="Cambria Math" w:hAnsi="Cambria Math"/>
            </w:rPr>
            <m:t>year</m:t>
          </w:ins>
        </m:r>
      </m:oMath>
      <w:ins w:id="593" w:author="Marcus Beck" w:date="2021-07-28T18:44:00Z">
        <w:r>
          <w:t xml:space="preserve"> and </w:t>
        </w:r>
      </w:ins>
      <m:oMath>
        <m:r>
          <w:ins w:id="594" w:author="Marcus Beck" w:date="2021-07-28T18:44:00Z">
            <w:rPr>
              <w:rFonts w:ascii="Cambria Math" w:hAnsi="Cambria Math"/>
            </w:rPr>
            <m:t>doy</m:t>
          </w:ins>
        </m:r>
      </m:oMath>
      <w:ins w:id="595" w:author="Marcus Beck" w:date="2021-07-28T18:44:00Z">
        <w:r>
          <w:t xml:space="preserve"> include their own </w:t>
        </w:r>
      </w:ins>
      <w:r>
        <w:t>number of knots</w:t>
      </w:r>
      <w:ins w:id="596" w:author="Marcus Beck" w:date="2021-07-28T18:44:00Z">
        <w:r>
          <w:t>, such that the total number of knots for the spline</w:t>
        </w:r>
      </w:ins>
      <w:r>
        <w:t xml:space="preserve"> is the product of </w:t>
      </w:r>
      <w:del w:id="597" w:author="Marcus Beck" w:date="2021-07-28T18:44:00Z">
        <w:r w:rsidR="00641731">
          <w:rPr>
            <w:rStyle w:val="VerbatimChar"/>
          </w:rPr>
          <w:delText>num_knots_Y_ti</w:delText>
        </w:r>
        <w:r w:rsidR="00641731">
          <w:delText xml:space="preserve"> in the </w:delText>
        </w:r>
        <w:r w:rsidR="00641731">
          <w:rPr>
            <w:rStyle w:val="VerbatimChar"/>
          </w:rPr>
          <w:delText>cont_year</w:delText>
        </w:r>
        <w:r w:rsidR="00641731">
          <w:delText xml:space="preserve"> axis and </w:delText>
        </w:r>
        <w:r w:rsidR="00641731">
          <w:rPr>
            <w:rStyle w:val="VerbatimChar"/>
          </w:rPr>
          <w:delText>num_knots_D_ti</w:delText>
        </w:r>
        <w:r w:rsidR="00641731">
          <w:delText xml:space="preserve"> in the </w:delText>
        </w:r>
        <w:r w:rsidR="00641731">
          <w:rPr>
            <w:rStyle w:val="VerbatimChar"/>
          </w:rPr>
          <w:delText>doy</w:delText>
        </w:r>
        <w:r w:rsidR="00641731">
          <w:delText xml:space="preserve"> axis. In SYDI, the </w:delText>
        </w:r>
      </w:del>
      <w:ins w:id="598" w:author="Marcus Beck" w:date="2021-07-28T18:44:00Z">
        <w:r>
          <w:t xml:space="preserve">the two. The </w:t>
        </w:r>
      </w:ins>
      <w:r>
        <w:t xml:space="preserve">need for sufficient knots </w:t>
      </w:r>
      <w:ins w:id="599" w:author="Marcus Beck" w:date="2021-07-28T18:44:00Z">
        <w:r>
          <w:t xml:space="preserve">in SYDI </w:t>
        </w:r>
      </w:ins>
      <w:r>
        <w:t xml:space="preserve">can be satisfied either by </w:t>
      </w:r>
      <w:ins w:id="600" w:author="Marcus Beck" w:date="2021-07-28T18:44:00Z">
        <w:r w:rsidR="00541C9B">
          <w:t xml:space="preserve">allowing for </w:t>
        </w:r>
      </w:ins>
      <w:r>
        <w:t xml:space="preserve">sufficiently </w:t>
      </w:r>
      <w:del w:id="601" w:author="Marcus Beck" w:date="2021-07-28T18:44:00Z">
        <w:r w:rsidR="00641731">
          <w:delText xml:space="preserve">large values for </w:delText>
        </w:r>
        <w:r w:rsidR="00641731">
          <w:rPr>
            <w:rStyle w:val="VerbatimChar"/>
          </w:rPr>
          <w:delText>num_knots_Y_ti</w:delText>
        </w:r>
        <w:r w:rsidR="00641731">
          <w:delText xml:space="preserve"> and </w:delText>
        </w:r>
        <w:r w:rsidR="00641731">
          <w:rPr>
            <w:rStyle w:val="VerbatimChar"/>
          </w:rPr>
          <w:delText>num_knots_D_ti</w:delText>
        </w:r>
      </w:del>
      <w:ins w:id="602" w:author="Marcus Beck" w:date="2021-07-28T18:44:00Z">
        <w:r>
          <w:t xml:space="preserve">many knots for </w:t>
        </w:r>
      </w:ins>
      <m:oMath>
        <m:sSub>
          <m:sSubPr>
            <m:ctrlPr>
              <w:ins w:id="603" w:author="Marcus Beck" w:date="2021-07-28T18:44:00Z">
                <w:rPr>
                  <w:rFonts w:ascii="Cambria Math" w:hAnsi="Cambria Math"/>
                </w:rPr>
              </w:ins>
            </m:ctrlPr>
          </m:sSubPr>
          <m:e>
            <m:r>
              <w:ins w:id="604" w:author="Marcus Beck" w:date="2021-07-28T18:44:00Z">
                <w:rPr>
                  <w:rFonts w:ascii="Cambria Math" w:hAnsi="Cambria Math"/>
                </w:rPr>
                <m:t>f</m:t>
              </w:ins>
            </m:r>
          </m:e>
          <m:sub>
            <m:r>
              <w:ins w:id="605" w:author="Marcus Beck" w:date="2021-07-28T18:44:00Z">
                <w:rPr>
                  <w:rFonts w:ascii="Cambria Math" w:hAnsi="Cambria Math"/>
                </w:rPr>
                <m:t>3</m:t>
              </w:ins>
            </m:r>
          </m:sub>
        </m:sSub>
        <m:r>
          <w:ins w:id="606" w:author="Marcus Beck" w:date="2021-07-28T18:44:00Z">
            <m:rPr>
              <m:sty m:val="p"/>
            </m:rPr>
            <w:rPr>
              <w:rFonts w:ascii="Cambria Math" w:hAnsi="Cambria Math"/>
            </w:rPr>
            <m:t>()</m:t>
          </w:ins>
        </m:r>
      </m:oMath>
      <w:r>
        <w:t xml:space="preserve"> or </w:t>
      </w:r>
      <w:del w:id="607" w:author="Marcus Beck" w:date="2021-07-28T18:44:00Z">
        <w:r w:rsidR="00641731">
          <w:delText xml:space="preserve">a </w:delText>
        </w:r>
      </w:del>
      <w:r>
        <w:t xml:space="preserve">sufficiently </w:t>
      </w:r>
      <w:del w:id="608" w:author="Marcus Beck" w:date="2021-07-28T18:44:00Z">
        <w:r w:rsidR="00641731">
          <w:delText xml:space="preserve">large value for </w:delText>
        </w:r>
        <w:r w:rsidR="00641731">
          <w:lastRenderedPageBreak/>
          <w:delText xml:space="preserve">knots in </w:delText>
        </w:r>
        <w:r w:rsidR="00641731">
          <w:rPr>
            <w:rStyle w:val="VerbatimChar"/>
          </w:rPr>
          <w:delText>num_knots_Y</w:delText>
        </w:r>
        <w:r w:rsidR="00641731">
          <w:delText xml:space="preserve"> and </w:delText>
        </w:r>
        <w:r w:rsidR="00641731">
          <w:rPr>
            <w:rStyle w:val="VerbatimChar"/>
          </w:rPr>
          <w:delText>num_knots_D</w:delText>
        </w:r>
        <w:r w:rsidR="00641731">
          <w:delText>,</w:delText>
        </w:r>
      </w:del>
      <w:ins w:id="609" w:author="Marcus Beck" w:date="2021-07-28T18:44:00Z">
        <w:r>
          <w:t xml:space="preserve">many knots for </w:t>
        </w:r>
      </w:ins>
      <m:oMath>
        <m:sSub>
          <m:sSubPr>
            <m:ctrlPr>
              <w:ins w:id="610" w:author="Marcus Beck" w:date="2021-07-28T18:44:00Z">
                <w:rPr>
                  <w:rFonts w:ascii="Cambria Math" w:hAnsi="Cambria Math"/>
                </w:rPr>
              </w:ins>
            </m:ctrlPr>
          </m:sSubPr>
          <m:e>
            <m:r>
              <w:ins w:id="611" w:author="Marcus Beck" w:date="2021-07-28T18:44:00Z">
                <w:rPr>
                  <w:rFonts w:ascii="Cambria Math" w:hAnsi="Cambria Math"/>
                </w:rPr>
                <m:t>f</m:t>
              </w:ins>
            </m:r>
          </m:e>
          <m:sub>
            <m:r>
              <w:ins w:id="612" w:author="Marcus Beck" w:date="2021-07-28T18:44:00Z">
                <w:rPr>
                  <w:rFonts w:ascii="Cambria Math" w:hAnsi="Cambria Math"/>
                </w:rPr>
                <m:t>1</m:t>
              </w:ins>
            </m:r>
          </m:sub>
        </m:sSub>
        <m:r>
          <w:ins w:id="613" w:author="Marcus Beck" w:date="2021-07-28T18:44:00Z">
            <m:rPr>
              <m:sty m:val="p"/>
            </m:rPr>
            <w:rPr>
              <w:rFonts w:ascii="Cambria Math" w:hAnsi="Cambria Math"/>
            </w:rPr>
            <m:t>()</m:t>
          </w:ins>
        </m:r>
      </m:oMath>
      <w:ins w:id="614" w:author="Marcus Beck" w:date="2021-07-28T18:44:00Z">
        <w:r>
          <w:t xml:space="preserve"> or </w:t>
        </w:r>
      </w:ins>
      <m:oMath>
        <m:sSub>
          <m:sSubPr>
            <m:ctrlPr>
              <w:ins w:id="615" w:author="Marcus Beck" w:date="2021-07-28T18:44:00Z">
                <w:rPr>
                  <w:rFonts w:ascii="Cambria Math" w:hAnsi="Cambria Math"/>
                </w:rPr>
              </w:ins>
            </m:ctrlPr>
          </m:sSubPr>
          <m:e>
            <m:r>
              <w:ins w:id="616" w:author="Marcus Beck" w:date="2021-07-28T18:44:00Z">
                <w:rPr>
                  <w:rFonts w:ascii="Cambria Math" w:hAnsi="Cambria Math"/>
                </w:rPr>
                <m:t>f</m:t>
              </w:ins>
            </m:r>
          </m:e>
          <m:sub>
            <m:r>
              <w:ins w:id="617" w:author="Marcus Beck" w:date="2021-07-28T18:44:00Z">
                <w:rPr>
                  <w:rFonts w:ascii="Cambria Math" w:hAnsi="Cambria Math"/>
                </w:rPr>
                <m:t>2</m:t>
              </w:ins>
            </m:r>
          </m:sub>
        </m:sSub>
        <m:r>
          <w:ins w:id="618" w:author="Marcus Beck" w:date="2021-07-28T18:44:00Z">
            <m:rPr>
              <m:sty m:val="p"/>
            </m:rPr>
            <w:rPr>
              <w:rFonts w:ascii="Cambria Math" w:hAnsi="Cambria Math"/>
            </w:rPr>
            <m:t>()</m:t>
          </w:ins>
        </m:r>
      </m:oMath>
      <w:ins w:id="619" w:author="Marcus Beck" w:date="2021-07-28T18:44:00Z">
        <w:r>
          <w:t>,</w:t>
        </w:r>
      </w:ins>
      <w:r>
        <w:t xml:space="preserve"> but not both</w:t>
      </w:r>
      <w:ins w:id="620" w:author="Marcus Beck" w:date="2021-07-28T18:44:00Z">
        <w:r w:rsidR="00541C9B">
          <w:t>,</w:t>
        </w:r>
      </w:ins>
      <w:r>
        <w:t xml:space="preserve"> given limits on the model degrees of freedom.</w:t>
      </w:r>
    </w:p>
    <w:p w14:paraId="6ED4ADB4" w14:textId="2CE1A003" w:rsidR="004C2887" w:rsidRDefault="008136D5" w:rsidP="00215C49">
      <w:pPr>
        <w:pStyle w:val="BodyText"/>
        <w:spacing w:line="480" w:lineRule="auto"/>
      </w:pPr>
      <w:r>
        <w:t xml:space="preserve">Following the rationale above, the relationship of model SYDI to model S is similar to that of model SYD to model S. Model SYDI differs from model S to a greater extent than model SYD, but all of the splines use the same inputs to smooth the same data. The univariate splines in </w:t>
      </w:r>
      <w:proofErr w:type="spellStart"/>
      <w:r w:rsidRPr="009B39D2">
        <w:rPr>
          <w:rStyle w:val="VerbatimChar"/>
          <w:rFonts w:ascii="Times New Roman" w:hAnsi="Times New Roman"/>
          <w:i/>
          <w:sz w:val="24"/>
          <w:rPrChange w:id="621" w:author="Marcus Beck" w:date="2021-07-28T18:44:00Z">
            <w:rPr>
              <w:rStyle w:val="VerbatimChar"/>
            </w:rPr>
          </w:rPrChange>
        </w:rPr>
        <w:t>cont_year</w:t>
      </w:r>
      <w:proofErr w:type="spellEnd"/>
      <w:r>
        <w:t xml:space="preserve"> and </w:t>
      </w:r>
      <w:proofErr w:type="spellStart"/>
      <w:r w:rsidRPr="009B39D2">
        <w:rPr>
          <w:rStyle w:val="VerbatimChar"/>
          <w:rFonts w:ascii="Times New Roman" w:hAnsi="Times New Roman"/>
          <w:i/>
          <w:sz w:val="24"/>
          <w:rPrChange w:id="622" w:author="Marcus Beck" w:date="2021-07-28T18:44:00Z">
            <w:rPr>
              <w:rStyle w:val="VerbatimChar"/>
            </w:rPr>
          </w:rPrChange>
        </w:rPr>
        <w:t>doy</w:t>
      </w:r>
      <w:proofErr w:type="spellEnd"/>
      <w:r>
        <w:t xml:space="preserve"> will </w:t>
      </w:r>
      <w:ins w:id="623" w:author="Marcus Beck" w:date="2021-07-28T18:44:00Z">
        <w:r w:rsidR="00541C9B">
          <w:t xml:space="preserve">combined </w:t>
        </w:r>
      </w:ins>
      <w:r>
        <w:t xml:space="preserve">likely not capture as much variation </w:t>
      </w:r>
      <w:del w:id="624" w:author="Marcus Beck" w:date="2021-07-28T18:44:00Z">
        <w:r w:rsidR="00641731">
          <w:delText>in</w:delText>
        </w:r>
      </w:del>
      <w:ins w:id="625" w:author="Marcus Beck" w:date="2021-07-28T18:44:00Z">
        <w:r w:rsidR="00541C9B">
          <w:t>with</w:t>
        </w:r>
        <w:r>
          <w:t>in</w:t>
        </w:r>
      </w:ins>
      <w:r>
        <w:t xml:space="preserve"> model SYDI </w:t>
      </w:r>
      <w:del w:id="626" w:author="Marcus Beck" w:date="2021-07-28T18:44:00Z">
        <w:r w:rsidR="00641731">
          <w:delText xml:space="preserve">compared to </w:delText>
        </w:r>
      </w:del>
      <w:ins w:id="627" w:author="Marcus Beck" w:date="2021-07-28T18:44:00Z">
        <w:r w:rsidR="00541C9B">
          <w:t xml:space="preserve">as captured by </w:t>
        </w:r>
      </w:ins>
      <w:r>
        <w:t>model S</w:t>
      </w:r>
      <w:ins w:id="628" w:author="Marcus Beck" w:date="2021-07-28T18:44:00Z">
        <w:r w:rsidR="009D3FE0">
          <w:t>,</w:t>
        </w:r>
      </w:ins>
      <w:r>
        <w:t xml:space="preserve"> given the fewer knots that are available </w:t>
      </w:r>
      <w:r w:rsidR="009D3FE0">
        <w:rPr>
          <w:rFonts w:eastAsiaTheme="minorEastAsia"/>
        </w:rPr>
        <w:t xml:space="preserve">to </w:t>
      </w:r>
      <w:del w:id="629" w:author="Marcus Beck" w:date="2021-07-28T18:44:00Z">
        <w:r w:rsidR="00641731">
          <w:delText>the former.</w:delText>
        </w:r>
      </w:del>
      <m:oMath>
        <m:sSub>
          <m:sSubPr>
            <m:ctrlPr>
              <w:ins w:id="630" w:author="Marcus Beck" w:date="2021-07-28T18:44:00Z">
                <w:rPr>
                  <w:rFonts w:ascii="Cambria Math" w:hAnsi="Cambria Math"/>
                </w:rPr>
              </w:ins>
            </m:ctrlPr>
          </m:sSubPr>
          <m:e>
            <m:r>
              <w:ins w:id="631" w:author="Marcus Beck" w:date="2021-07-28T18:44:00Z">
                <w:rPr>
                  <w:rFonts w:ascii="Cambria Math" w:hAnsi="Cambria Math"/>
                </w:rPr>
                <m:t>f</m:t>
              </w:ins>
            </m:r>
          </m:e>
          <m:sub>
            <m:r>
              <w:ins w:id="632" w:author="Marcus Beck" w:date="2021-07-28T18:44:00Z">
                <w:rPr>
                  <w:rFonts w:ascii="Cambria Math" w:hAnsi="Cambria Math"/>
                </w:rPr>
                <m:t>1</m:t>
              </w:ins>
            </m:r>
          </m:sub>
        </m:sSub>
        <m:r>
          <w:ins w:id="633" w:author="Marcus Beck" w:date="2021-07-28T18:44:00Z">
            <m:rPr>
              <m:sty m:val="p"/>
            </m:rPr>
            <w:rPr>
              <w:rFonts w:ascii="Cambria Math" w:hAnsi="Cambria Math"/>
            </w:rPr>
            <m:t>()</m:t>
          </w:ins>
        </m:r>
      </m:oMath>
      <w:ins w:id="634" w:author="Marcus Beck" w:date="2021-07-28T18:44:00Z">
        <w:r w:rsidR="009D3FE0">
          <w:t xml:space="preserve"> or </w:t>
        </w:r>
      </w:ins>
      <m:oMath>
        <m:sSub>
          <m:sSubPr>
            <m:ctrlPr>
              <w:ins w:id="635" w:author="Marcus Beck" w:date="2021-07-28T18:44:00Z">
                <w:rPr>
                  <w:rFonts w:ascii="Cambria Math" w:hAnsi="Cambria Math"/>
                </w:rPr>
              </w:ins>
            </m:ctrlPr>
          </m:sSubPr>
          <m:e>
            <m:r>
              <w:ins w:id="636" w:author="Marcus Beck" w:date="2021-07-28T18:44:00Z">
                <w:rPr>
                  <w:rFonts w:ascii="Cambria Math" w:hAnsi="Cambria Math"/>
                </w:rPr>
                <m:t>f</m:t>
              </w:ins>
            </m:r>
          </m:e>
          <m:sub>
            <m:r>
              <w:ins w:id="637" w:author="Marcus Beck" w:date="2021-07-28T18:44:00Z">
                <w:rPr>
                  <w:rFonts w:ascii="Cambria Math" w:hAnsi="Cambria Math"/>
                </w:rPr>
                <m:t>2</m:t>
              </w:ins>
            </m:r>
          </m:sub>
        </m:sSub>
        <m:r>
          <w:ins w:id="638" w:author="Marcus Beck" w:date="2021-07-28T18:44:00Z">
            <m:rPr>
              <m:sty m:val="p"/>
            </m:rPr>
            <w:rPr>
              <w:rFonts w:ascii="Cambria Math" w:hAnsi="Cambria Math"/>
            </w:rPr>
            <m:t>()</m:t>
          </w:ins>
        </m:r>
      </m:oMath>
      <w:ins w:id="639" w:author="Marcus Beck" w:date="2021-07-28T18:44:00Z">
        <w:r w:rsidR="009D3FE0">
          <w:t xml:space="preserve"> within SYDI</w:t>
        </w:r>
        <w:r>
          <w:t>.</w:t>
        </w:r>
      </w:ins>
      <w:r>
        <w:t xml:space="preserve"> The </w:t>
      </w:r>
      <w:del w:id="640" w:author="Marcus Beck" w:date="2021-07-28T18:44:00Z">
        <w:r w:rsidR="00641731">
          <w:rPr>
            <w:rStyle w:val="VerbatimChar"/>
          </w:rPr>
          <w:delText>ti</w:delText>
        </w:r>
        <w:r w:rsidR="00641731">
          <w:delText xml:space="preserve"> term</w:delText>
        </w:r>
      </w:del>
      <w:ins w:id="641" w:author="Marcus Beck" w:date="2021-07-28T18:44:00Z">
        <w:r>
          <w:t>tensor-product spline</w:t>
        </w:r>
      </w:ins>
      <w:r>
        <w:t xml:space="preserve"> represents an interaction by allowing the pattern in </w:t>
      </w:r>
      <w:del w:id="642" w:author="Marcus Beck" w:date="2021-07-28T18:44:00Z">
        <w:r w:rsidR="00641731">
          <w:rPr>
            <w:rStyle w:val="VerbatimChar"/>
          </w:rPr>
          <w:delText>cont_year</w:delText>
        </w:r>
      </w:del>
      <m:oMath>
        <m:r>
          <w:ins w:id="643" w:author="Marcus Beck" w:date="2021-07-28T18:44:00Z">
            <w:rPr>
              <w:rFonts w:ascii="Cambria Math" w:hAnsi="Cambria Math"/>
            </w:rPr>
            <m:t>cont</m:t>
          </w:ins>
        </m:r>
        <m:r>
          <w:ins w:id="644" w:author="Marcus Beck" w:date="2021-07-28T18:44:00Z">
            <m:rPr>
              <m:sty m:val="p"/>
            </m:rPr>
            <w:rPr>
              <w:rFonts w:ascii="Cambria Math" w:hAnsi="Cambria Math"/>
            </w:rPr>
            <m:t>_</m:t>
          </w:ins>
        </m:r>
        <m:r>
          <w:ins w:id="645" w:author="Marcus Beck" w:date="2021-07-28T18:44:00Z">
            <w:rPr>
              <w:rFonts w:ascii="Cambria Math" w:hAnsi="Cambria Math"/>
            </w:rPr>
            <m:t>year</m:t>
          </w:ins>
        </m:r>
      </m:oMath>
      <w:r>
        <w:t xml:space="preserve"> to vary by </w:t>
      </w:r>
      <w:del w:id="646" w:author="Marcus Beck" w:date="2021-07-28T18:44:00Z">
        <w:r w:rsidR="00641731">
          <w:rPr>
            <w:rStyle w:val="VerbatimChar"/>
          </w:rPr>
          <w:delText>doy</w:delText>
        </w:r>
      </w:del>
      <m:oMath>
        <m:r>
          <w:ins w:id="647" w:author="Marcus Beck" w:date="2021-07-28T18:44:00Z">
            <w:rPr>
              <w:rFonts w:ascii="Cambria Math" w:hAnsi="Cambria Math"/>
            </w:rPr>
            <m:t>doy</m:t>
          </w:ins>
        </m:r>
      </m:oMath>
      <w:r>
        <w:t xml:space="preserve"> and vice-versa. The interaction term </w:t>
      </w:r>
      <w:del w:id="648" w:author="Marcus Beck" w:date="2021-07-28T18:44:00Z">
        <w:r w:rsidR="00641731">
          <w:delText xml:space="preserve">in model SYDI </w:delText>
        </w:r>
      </w:del>
      <w:r>
        <w:t xml:space="preserve">provides an appearance that </w:t>
      </w:r>
      <w:del w:id="649" w:author="Marcus Beck" w:date="2021-07-28T18:44:00Z">
        <w:r w:rsidR="00641731">
          <w:delText xml:space="preserve">this </w:delText>
        </w:r>
      </w:del>
      <w:r>
        <w:t>model</w:t>
      </w:r>
      <w:ins w:id="650" w:author="Marcus Beck" w:date="2021-07-28T18:44:00Z">
        <w:r>
          <w:t xml:space="preserve"> SYDI</w:t>
        </w:r>
      </w:ins>
      <w:r>
        <w:t xml:space="preserve"> is fundamentally different from those provided by the other models. However, models S, SY, and SYD </w:t>
      </w:r>
      <w:del w:id="651" w:author="Marcus Beck" w:date="2021-07-28T18:44:00Z">
        <w:r w:rsidR="00641731">
          <w:delText>all</w:delText>
        </w:r>
      </w:del>
      <w:ins w:id="652" w:author="Marcus Beck" w:date="2021-07-28T18:44:00Z">
        <w:r>
          <w:t>also</w:t>
        </w:r>
      </w:ins>
      <w:r>
        <w:t xml:space="preserve"> allow within-year fluctuations to vary across years by allowing a spline to be fit through the entire time series. Although model SYDI is the only model that includes an explicit interaction term, all of the models support the interaction conceptually. By providing this term with sufficient knots, the raw data can be fully smoothed with model SYDI to a similar degree as for the other models. However, a very large number of knots in both the </w:t>
      </w:r>
      <w:del w:id="653" w:author="Marcus Beck" w:date="2021-07-28T18:44:00Z">
        <w:r w:rsidR="00641731">
          <w:rPr>
            <w:rStyle w:val="VerbatimChar"/>
          </w:rPr>
          <w:delText>cont_year</w:delText>
        </w:r>
      </w:del>
      <m:oMath>
        <m:r>
          <w:ins w:id="654" w:author="Marcus Beck" w:date="2021-07-28T18:44:00Z">
            <w:rPr>
              <w:rFonts w:ascii="Cambria Math" w:hAnsi="Cambria Math"/>
            </w:rPr>
            <m:t>cont</m:t>
          </w:ins>
        </m:r>
        <m:r>
          <w:ins w:id="655" w:author="Marcus Beck" w:date="2021-07-28T18:44:00Z">
            <m:rPr>
              <m:sty m:val="p"/>
            </m:rPr>
            <w:rPr>
              <w:rFonts w:ascii="Cambria Math" w:hAnsi="Cambria Math"/>
            </w:rPr>
            <m:t>_</m:t>
          </w:ins>
        </m:r>
        <m:r>
          <w:ins w:id="656" w:author="Marcus Beck" w:date="2021-07-28T18:44:00Z">
            <w:rPr>
              <w:rFonts w:ascii="Cambria Math" w:hAnsi="Cambria Math"/>
            </w:rPr>
            <m:t>year</m:t>
          </w:ins>
        </m:r>
      </m:oMath>
      <w:r>
        <w:t xml:space="preserve"> spline </w:t>
      </w:r>
      <w:r>
        <w:rPr>
          <w:i/>
          <w:iCs/>
        </w:rPr>
        <w:t>and</w:t>
      </w:r>
      <w:r>
        <w:t xml:space="preserve"> in both dimensions of the interaction spline is impossible to achieve. The distinct aspect of model SYDI is the anticipation that within-year fluctuations will vary smoothly from year to year</w:t>
      </w:r>
      <w:del w:id="657" w:author="Marcus Beck" w:date="2021-07-28T18:44:00Z">
        <w:r w:rsidR="00641731">
          <w:delText>, which</w:delText>
        </w:r>
      </w:del>
      <w:ins w:id="658" w:author="Marcus Beck" w:date="2021-07-28T18:44:00Z">
        <w:r w:rsidR="00D43C03">
          <w:t>. However, this</w:t>
        </w:r>
      </w:ins>
      <w:r w:rsidR="00D43C03">
        <w:t xml:space="preserve"> is </w:t>
      </w:r>
      <w:del w:id="659" w:author="Marcus Beck" w:date="2021-07-28T18:44:00Z">
        <w:r w:rsidR="00641731">
          <w:delText>unlikely</w:delText>
        </w:r>
      </w:del>
      <w:ins w:id="660" w:author="Marcus Beck" w:date="2021-07-28T18:44:00Z">
        <w:r w:rsidR="00D43C03">
          <w:t xml:space="preserve">an assumption about ecosystem dynamics that may not be appropriate to </w:t>
        </w:r>
        <w:r w:rsidR="00D43C03" w:rsidRPr="00F5132F">
          <w:rPr>
            <w:i/>
          </w:rPr>
          <w:t>a priori</w:t>
        </w:r>
        <w:r w:rsidR="00D43C03">
          <w:t xml:space="preserve"> parameterize into a statistical model</w:t>
        </w:r>
        <w:r w:rsidR="009B39D2">
          <w:t>,</w:t>
        </w:r>
        <w:r w:rsidR="00D43C03">
          <w:t xml:space="preserve"> including</w:t>
        </w:r>
      </w:ins>
      <w:r w:rsidR="00D43C03">
        <w:t xml:space="preserve"> for </w:t>
      </w:r>
      <w:del w:id="661" w:author="Marcus Beck" w:date="2021-07-28T18:44:00Z">
        <w:r w:rsidR="00641731">
          <w:delText xml:space="preserve">the </w:delText>
        </w:r>
      </w:del>
      <w:r>
        <w:t>SFE</w:t>
      </w:r>
      <w:r w:rsidR="009B39D2">
        <w:t xml:space="preserve"> </w:t>
      </w:r>
      <w:del w:id="662" w:author="Marcus Beck" w:date="2021-07-28T18:44:00Z">
        <w:r w:rsidR="00641731">
          <w:delText xml:space="preserve">data </w:delText>
        </w:r>
      </w:del>
      <w:r w:rsidR="009B39D2">
        <w:t xml:space="preserve">and </w:t>
      </w:r>
      <w:del w:id="663" w:author="Marcus Beck" w:date="2021-07-28T18:44:00Z">
        <w:r w:rsidR="00641731">
          <w:delText xml:space="preserve">chl-a dynamics in </w:delText>
        </w:r>
      </w:del>
      <w:r w:rsidR="009B39D2">
        <w:t xml:space="preserve">many </w:t>
      </w:r>
      <w:ins w:id="664" w:author="Marcus Beck" w:date="2021-07-28T18:44:00Z">
        <w:r w:rsidR="009B39D2">
          <w:t xml:space="preserve">other </w:t>
        </w:r>
      </w:ins>
      <w:r w:rsidR="009B39D2">
        <w:t xml:space="preserve">estuaries </w:t>
      </w:r>
      <w:del w:id="665" w:author="Marcus Beck" w:date="2021-07-28T18:44:00Z">
        <w:r w:rsidR="00641731">
          <w:delText>because</w:delText>
        </w:r>
      </w:del>
      <w:ins w:id="666" w:author="Marcus Beck" w:date="2021-07-28T18:44:00Z">
        <w:r w:rsidR="009B39D2">
          <w:t>where</w:t>
        </w:r>
      </w:ins>
      <w:r w:rsidR="009B39D2">
        <w:t xml:space="preserve"> </w:t>
      </w:r>
      <w:r>
        <w:t xml:space="preserve">bloom </w:t>
      </w:r>
      <w:del w:id="667" w:author="Marcus Beck" w:date="2021-07-28T18:44:00Z">
        <w:r w:rsidR="00641731">
          <w:delText>size typically</w:delText>
        </w:r>
      </w:del>
      <w:ins w:id="668" w:author="Marcus Beck" w:date="2021-07-28T18:44:00Z">
        <w:r w:rsidR="00694F23">
          <w:t>magnitude often</w:t>
        </w:r>
      </w:ins>
      <w:r w:rsidR="00694F23">
        <w:t xml:space="preserve"> </w:t>
      </w:r>
      <w:r>
        <w:t xml:space="preserve">varies between years. Thus, the conceptual motivation for model SYDI and its practical application are not </w:t>
      </w:r>
      <w:ins w:id="669" w:author="Marcus Beck" w:date="2021-07-28T18:44:00Z">
        <w:r w:rsidR="00694F23">
          <w:t xml:space="preserve">necessarily </w:t>
        </w:r>
      </w:ins>
      <w:r>
        <w:lastRenderedPageBreak/>
        <w:t xml:space="preserve">supported </w:t>
      </w:r>
      <w:ins w:id="670" w:author="Marcus Beck" w:date="2021-07-28T18:44:00Z">
        <w:r w:rsidR="00694F23">
          <w:t xml:space="preserve">in the more generalized application </w:t>
        </w:r>
      </w:ins>
      <w:r w:rsidR="00694F23">
        <w:t xml:space="preserve">for </w:t>
      </w:r>
      <w:ins w:id="671" w:author="Marcus Beck" w:date="2021-07-28T18:44:00Z">
        <w:r w:rsidR="00694F23">
          <w:t xml:space="preserve">which we are developing </w:t>
        </w:r>
      </w:ins>
      <w:r w:rsidR="00694F23">
        <w:t xml:space="preserve">this </w:t>
      </w:r>
      <w:del w:id="672" w:author="Marcus Beck" w:date="2021-07-28T18:44:00Z">
        <w:r w:rsidR="00641731">
          <w:delText>analysis</w:delText>
        </w:r>
      </w:del>
      <w:ins w:id="673" w:author="Marcus Beck" w:date="2021-07-28T18:44:00Z">
        <w:r w:rsidR="00694F23">
          <w:t>set of analyses</w:t>
        </w:r>
      </w:ins>
      <w:r>
        <w:t>.</w:t>
      </w:r>
    </w:p>
    <w:p w14:paraId="7018C3D4" w14:textId="29519964" w:rsidR="004C2887" w:rsidRDefault="00AC4759" w:rsidP="00215C49">
      <w:pPr>
        <w:pStyle w:val="BodyText"/>
        <w:spacing w:line="480" w:lineRule="auto"/>
      </w:pPr>
      <w:hyperlink w:anchor="ref-Murphy19">
        <w:r w:rsidR="008136D5">
          <w:rPr>
            <w:rStyle w:val="Hyperlink"/>
          </w:rPr>
          <w:t>Murphy et al.</w:t>
        </w:r>
      </w:hyperlink>
      <w:r w:rsidR="008136D5">
        <w:t xml:space="preserve"> (</w:t>
      </w:r>
      <w:hyperlink w:anchor="ref-Murphy19">
        <w:r w:rsidR="008136D5">
          <w:rPr>
            <w:rStyle w:val="Hyperlink"/>
          </w:rPr>
          <w:t>2019</w:t>
        </w:r>
      </w:hyperlink>
      <w:r w:rsidR="008136D5">
        <w:t xml:space="preserve">) used spline formulations for Chesapeake Bay water quality </w:t>
      </w:r>
      <w:del w:id="674" w:author="Marcus Beck" w:date="2021-07-28T18:44:00Z">
        <w:r w:rsidR="00641731">
          <w:delText>related</w:delText>
        </w:r>
      </w:del>
      <w:ins w:id="675" w:author="Marcus Beck" w:date="2021-07-28T18:44:00Z">
        <w:r w:rsidR="00AB7245">
          <w:t>analyses that are comparable</w:t>
        </w:r>
      </w:ins>
      <w:r w:rsidR="00AB7245">
        <w:t xml:space="preserve"> </w:t>
      </w:r>
      <w:r w:rsidR="008136D5">
        <w:t>to those proposed here, but for different goals and with different handling of smoothness. They evaluated a “</w:t>
      </w:r>
      <w:r w:rsidR="008136D5">
        <w:rPr>
          <w:rStyle w:val="VerbatimChar"/>
        </w:rPr>
        <w:t>gam0</w:t>
      </w:r>
      <w:r w:rsidR="008136D5">
        <w:t xml:space="preserve">” with only </w:t>
      </w:r>
      <w:del w:id="676" w:author="Marcus Beck" w:date="2021-07-28T18:44:00Z">
        <w:r w:rsidR="00641731">
          <w:rPr>
            <w:rStyle w:val="VerbatimChar"/>
          </w:rPr>
          <w:delText>s(</w:delText>
        </w:r>
      </w:del>
      <w:ins w:id="677" w:author="Marcus Beck" w:date="2021-07-28T18:44:00Z">
        <w:r w:rsidR="008136D5">
          <w:t xml:space="preserve">a cyclic spline for </w:t>
        </w:r>
      </w:ins>
      <w:proofErr w:type="spellStart"/>
      <w:r w:rsidR="008136D5" w:rsidRPr="00AF67B0">
        <w:rPr>
          <w:rStyle w:val="VerbatimChar"/>
          <w:rFonts w:ascii="Times New Roman" w:hAnsi="Times New Roman"/>
          <w:i/>
          <w:sz w:val="24"/>
          <w:rPrChange w:id="678" w:author="Marcus Beck" w:date="2021-07-28T18:44:00Z">
            <w:rPr>
              <w:rStyle w:val="VerbatimChar"/>
            </w:rPr>
          </w:rPrChange>
        </w:rPr>
        <w:t>doy</w:t>
      </w:r>
      <w:proofErr w:type="spellEnd"/>
      <w:del w:id="679" w:author="Marcus Beck" w:date="2021-07-28T18:44:00Z">
        <w:r w:rsidR="00641731">
          <w:rPr>
            <w:rStyle w:val="VerbatimChar"/>
          </w:rPr>
          <w:delText>)</w:delText>
        </w:r>
      </w:del>
      <w:r w:rsidR="008136D5">
        <w:t xml:space="preserve"> and linear </w:t>
      </w:r>
      <w:proofErr w:type="spellStart"/>
      <w:r w:rsidR="008136D5" w:rsidRPr="00AF67B0">
        <w:rPr>
          <w:rStyle w:val="VerbatimChar"/>
          <w:rFonts w:ascii="Times New Roman" w:hAnsi="Times New Roman"/>
          <w:i/>
          <w:sz w:val="24"/>
          <w:rPrChange w:id="680" w:author="Marcus Beck" w:date="2021-07-28T18:44:00Z">
            <w:rPr>
              <w:rStyle w:val="VerbatimChar"/>
            </w:rPr>
          </w:rPrChange>
        </w:rPr>
        <w:t>cont_year</w:t>
      </w:r>
      <w:proofErr w:type="spellEnd"/>
      <w:r w:rsidR="008136D5">
        <w:t xml:space="preserve"> terms, a “</w:t>
      </w:r>
      <w:r w:rsidR="008136D5">
        <w:rPr>
          <w:rStyle w:val="VerbatimChar"/>
        </w:rPr>
        <w:t>gam1</w:t>
      </w:r>
      <w:r w:rsidR="008136D5">
        <w:t>” like our SYD, and a “</w:t>
      </w:r>
      <w:r w:rsidR="008136D5">
        <w:rPr>
          <w:rStyle w:val="VerbatimChar"/>
        </w:rPr>
        <w:t>gam2</w:t>
      </w:r>
      <w:r w:rsidR="008136D5">
        <w:t>” like our SYDI. In application, only “</w:t>
      </w:r>
      <w:r w:rsidR="008136D5">
        <w:rPr>
          <w:rStyle w:val="VerbatimChar"/>
        </w:rPr>
        <w:t>gam2</w:t>
      </w:r>
      <w:r w:rsidR="008136D5">
        <w:t xml:space="preserve">” was used, including the addition of splines as functions of hydrologic variables to account for finer-scale variation. </w:t>
      </w:r>
      <w:del w:id="681" w:author="Marcus Beck" w:date="2021-07-28T18:44:00Z">
        <w:r w:rsidR="00641731">
          <w:delText>Murphy et al. </w:delText>
        </w:r>
      </w:del>
      <w:ins w:id="682" w:author="Marcus Beck" w:date="2021-07-28T18:44:00Z">
        <w:r>
          <w:fldChar w:fldCharType="begin"/>
        </w:r>
        <w:r>
          <w:instrText xml:space="preserve"> HYPERLINK \l "ref-Murphy19" \h </w:instrText>
        </w:r>
        <w:r>
          <w:fldChar w:fldCharType="separate"/>
        </w:r>
        <w:r w:rsidR="00AF67B0">
          <w:rPr>
            <w:rStyle w:val="Hyperlink"/>
          </w:rPr>
          <w:t>Murphy et al.</w:t>
        </w:r>
        <w:r>
          <w:rPr>
            <w:rStyle w:val="Hyperlink"/>
          </w:rPr>
          <w:fldChar w:fldCharType="end"/>
        </w:r>
        <w:r w:rsidR="00AF67B0">
          <w:t xml:space="preserve"> (</w:t>
        </w:r>
        <w:r>
          <w:fldChar w:fldCharType="begin"/>
        </w:r>
        <w:r>
          <w:instrText xml:space="preserve"> HYPERLINK \l "ref-Murphy19" \h </w:instrText>
        </w:r>
        <w:r>
          <w:fldChar w:fldCharType="separate"/>
        </w:r>
        <w:r w:rsidR="00AF67B0">
          <w:rPr>
            <w:rStyle w:val="Hyperlink"/>
          </w:rPr>
          <w:t>2019</w:t>
        </w:r>
        <w:r>
          <w:rPr>
            <w:rStyle w:val="Hyperlink"/>
          </w:rPr>
          <w:fldChar w:fldCharType="end"/>
        </w:r>
        <w:r w:rsidR="00AF67B0">
          <w:t xml:space="preserve">) </w:t>
        </w:r>
      </w:ins>
      <w:r w:rsidR="008136D5">
        <w:t xml:space="preserve">allowed a maximum number of knots </w:t>
      </w:r>
      <w:del w:id="683" w:author="Marcus Beck" w:date="2021-07-28T18:44:00Z">
        <w:r w:rsidR="00641731">
          <w:delText>in</w:delText>
        </w:r>
      </w:del>
      <w:ins w:id="684" w:author="Marcus Beck" w:date="2021-07-28T18:44:00Z">
        <w:r w:rsidR="008136D5">
          <w:t>for</w:t>
        </w:r>
      </w:ins>
      <w:r w:rsidR="008136D5">
        <w:t xml:space="preserve"> the </w:t>
      </w:r>
      <w:del w:id="685" w:author="Marcus Beck" w:date="2021-07-28T18:44:00Z">
        <w:r w:rsidR="00641731">
          <w:rPr>
            <w:rStyle w:val="VerbatimChar"/>
          </w:rPr>
          <w:delText>s(</w:delText>
        </w:r>
      </w:del>
      <w:proofErr w:type="spellStart"/>
      <w:r w:rsidR="008136D5" w:rsidRPr="00AF67B0">
        <w:rPr>
          <w:rStyle w:val="VerbatimChar"/>
          <w:rFonts w:ascii="Times New Roman" w:hAnsi="Times New Roman"/>
          <w:i/>
          <w:sz w:val="24"/>
          <w:rPrChange w:id="686" w:author="Marcus Beck" w:date="2021-07-28T18:44:00Z">
            <w:rPr>
              <w:rStyle w:val="VerbatimChar"/>
            </w:rPr>
          </w:rPrChange>
        </w:rPr>
        <w:t>cont_year</w:t>
      </w:r>
      <w:proofErr w:type="spellEnd"/>
      <w:del w:id="687" w:author="Marcus Beck" w:date="2021-07-28T18:44:00Z">
        <w:r w:rsidR="00641731">
          <w:rPr>
            <w:rStyle w:val="VerbatimChar"/>
          </w:rPr>
          <w:delText>)</w:delText>
        </w:r>
        <w:r w:rsidR="00641731">
          <w:delText xml:space="preserve"> term</w:delText>
        </w:r>
      </w:del>
      <w:ins w:id="688" w:author="Marcus Beck" w:date="2021-07-28T18:44:00Z">
        <w:r w:rsidR="008136D5">
          <w:t xml:space="preserve"> spline (</w:t>
        </w:r>
      </w:ins>
      <m:oMath>
        <m:sSub>
          <m:sSubPr>
            <m:ctrlPr>
              <w:ins w:id="689" w:author="Marcus Beck" w:date="2021-07-28T18:44:00Z">
                <w:rPr>
                  <w:rFonts w:ascii="Cambria Math" w:hAnsi="Cambria Math"/>
                </w:rPr>
              </w:ins>
            </m:ctrlPr>
          </m:sSubPr>
          <m:e>
            <m:r>
              <w:ins w:id="690" w:author="Marcus Beck" w:date="2021-07-28T18:44:00Z">
                <w:rPr>
                  <w:rFonts w:ascii="Cambria Math" w:hAnsi="Cambria Math"/>
                </w:rPr>
                <m:t>f</m:t>
              </w:ins>
            </m:r>
          </m:e>
          <m:sub>
            <m:r>
              <w:ins w:id="691" w:author="Marcus Beck" w:date="2021-07-28T18:44:00Z">
                <w:rPr>
                  <w:rFonts w:ascii="Cambria Math" w:hAnsi="Cambria Math"/>
                </w:rPr>
                <m:t>1</m:t>
              </w:ins>
            </m:r>
          </m:sub>
        </m:sSub>
        <m:r>
          <w:ins w:id="692" w:author="Marcus Beck" w:date="2021-07-28T18:44:00Z">
            <m:rPr>
              <m:sty m:val="p"/>
            </m:rPr>
            <w:rPr>
              <w:rFonts w:ascii="Cambria Math" w:hAnsi="Cambria Math"/>
            </w:rPr>
            <m:t>()</m:t>
          </w:ins>
        </m:r>
      </m:oMath>
      <w:ins w:id="693" w:author="Marcus Beck" w:date="2021-07-28T18:44:00Z">
        <w:r w:rsidR="008136D5">
          <w:t>)</w:t>
        </w:r>
      </w:ins>
      <w:r w:rsidR="008136D5">
        <w:t xml:space="preserve"> of 2/3 times the number of years and do not explicitly consider the number of knots in the interaction spline, following an </w:t>
      </w:r>
      <w:r w:rsidR="008136D5">
        <w:rPr>
          <w:i/>
          <w:iCs/>
        </w:rPr>
        <w:t>ad hoc</w:t>
      </w:r>
      <w:r w:rsidR="008136D5">
        <w:t xml:space="preserve"> allocation of variation in the data to different components based on previous interpretations of water quality dynamics in the system. Constraining splines with insufficient knots could inflate Type I error rates for temporal changes and we seek to lower this risk by increasing the upper limit for the knots for the </w:t>
      </w:r>
      <w:del w:id="694" w:author="Marcus Beck" w:date="2021-07-28T18:44:00Z">
        <w:r w:rsidR="00641731">
          <w:rPr>
            <w:rStyle w:val="VerbatimChar"/>
          </w:rPr>
          <w:delText>s(cont_year)</w:delText>
        </w:r>
      </w:del>
      <m:oMath>
        <m:sSub>
          <m:sSubPr>
            <m:ctrlPr>
              <w:ins w:id="695" w:author="Marcus Beck" w:date="2021-07-28T18:44:00Z">
                <w:rPr>
                  <w:rFonts w:ascii="Cambria Math" w:hAnsi="Cambria Math"/>
                </w:rPr>
              </w:ins>
            </m:ctrlPr>
          </m:sSubPr>
          <m:e>
            <m:r>
              <w:ins w:id="696" w:author="Marcus Beck" w:date="2021-07-28T18:44:00Z">
                <w:rPr>
                  <w:rFonts w:ascii="Cambria Math" w:hAnsi="Cambria Math"/>
                </w:rPr>
                <m:t>f</m:t>
              </w:ins>
            </m:r>
          </m:e>
          <m:sub>
            <m:r>
              <w:ins w:id="697" w:author="Marcus Beck" w:date="2021-07-28T18:44:00Z">
                <w:rPr>
                  <w:rFonts w:ascii="Cambria Math" w:hAnsi="Cambria Math"/>
                </w:rPr>
                <m:t>1</m:t>
              </w:ins>
            </m:r>
          </m:sub>
        </m:sSub>
        <m:r>
          <w:ins w:id="698" w:author="Marcus Beck" w:date="2021-07-28T18:44:00Z">
            <m:rPr>
              <m:sty m:val="p"/>
            </m:rPr>
            <w:rPr>
              <w:rFonts w:ascii="Cambria Math" w:hAnsi="Cambria Math"/>
            </w:rPr>
            <m:t>()</m:t>
          </w:ins>
        </m:r>
      </m:oMath>
      <w:r w:rsidR="008136D5">
        <w:t xml:space="preserve"> term. Finally, </w:t>
      </w:r>
      <w:hyperlink w:anchor="ref-Murphy19">
        <w:r w:rsidR="008136D5">
          <w:rPr>
            <w:rStyle w:val="Hyperlink"/>
          </w:rPr>
          <w:t>Murphy et al.</w:t>
        </w:r>
      </w:hyperlink>
      <w:r w:rsidR="008136D5">
        <w:t xml:space="preserve"> (</w:t>
      </w:r>
      <w:hyperlink w:anchor="ref-Murphy19">
        <w:r w:rsidR="008136D5">
          <w:rPr>
            <w:rStyle w:val="Hyperlink"/>
          </w:rPr>
          <w:t>2019</w:t>
        </w:r>
      </w:hyperlink>
      <w:r w:rsidR="008136D5">
        <w:t>) present large AIC differences between their spline formulations. We instead emphasize that, given sufficient knots, the models represent alternative formulations of conceptually similar explanations for the data and yield similar fits (Table 3), resulting in near ties for AIC between models.</w:t>
      </w:r>
    </w:p>
    <w:p w14:paraId="106106F7" w14:textId="57F9801A" w:rsidR="004C2887" w:rsidRDefault="00641731" w:rsidP="00215C49">
      <w:pPr>
        <w:pStyle w:val="BodyText"/>
        <w:spacing w:line="480" w:lineRule="auto"/>
      </w:pPr>
      <w:del w:id="699" w:author="Marcus Beck" w:date="2021-07-28T18:44:00Z">
        <w:r>
          <w:delText>We</w:delText>
        </w:r>
      </w:del>
      <w:ins w:id="700" w:author="Marcus Beck" w:date="2021-07-28T18:44:00Z">
        <w:r w:rsidR="00AB7245">
          <w:t xml:space="preserve">To </w:t>
        </w:r>
        <w:r w:rsidR="00096DBA">
          <w:t xml:space="preserve">evaluate </w:t>
        </w:r>
        <w:r w:rsidR="00AB7245">
          <w:t xml:space="preserve">the theoretical and conceptual similarities </w:t>
        </w:r>
        <w:r w:rsidR="00096DBA">
          <w:t xml:space="preserve">and </w:t>
        </w:r>
        <w:r w:rsidR="00AB7245">
          <w:t xml:space="preserve">differences </w:t>
        </w:r>
        <w:r w:rsidR="00585878">
          <w:t>among the GAM structures discussed above, w</w:t>
        </w:r>
        <w:r w:rsidR="008136D5">
          <w:t>e</w:t>
        </w:r>
      </w:ins>
      <w:r w:rsidR="008136D5">
        <w:t xml:space="preserve"> visually </w:t>
      </w:r>
      <w:del w:id="701" w:author="Marcus Beck" w:date="2021-07-28T18:44:00Z">
        <w:r>
          <w:delText>compare</w:delText>
        </w:r>
      </w:del>
      <w:ins w:id="702" w:author="Marcus Beck" w:date="2021-07-28T18:44:00Z">
        <w:r w:rsidR="008136D5">
          <w:t>compare</w:t>
        </w:r>
        <w:r w:rsidR="00585878">
          <w:t>d</w:t>
        </w:r>
      </w:ins>
      <w:r w:rsidR="008136D5">
        <w:t xml:space="preserve"> </w:t>
      </w:r>
      <w:proofErr w:type="spellStart"/>
      <w:r w:rsidR="008136D5">
        <w:t>chl</w:t>
      </w:r>
      <w:proofErr w:type="spellEnd"/>
      <w:r w:rsidR="008136D5">
        <w:t xml:space="preserve">-a estimates from models </w:t>
      </w:r>
      <w:del w:id="703" w:author="Marcus Beck" w:date="2021-07-28T18:44:00Z">
        <w:r>
          <w:delText>SY</w:delText>
        </w:r>
      </w:del>
      <w:ins w:id="704" w:author="Marcus Beck" w:date="2021-07-28T18:44:00Z">
        <w:r w:rsidR="00585878">
          <w:t>S</w:t>
        </w:r>
      </w:ins>
      <w:r w:rsidR="008136D5">
        <w:t xml:space="preserve">, SYD, and SYDI </w:t>
      </w:r>
      <w:del w:id="705" w:author="Marcus Beck" w:date="2021-07-28T18:44:00Z">
        <w:r>
          <w:delText xml:space="preserve">to emphasize that similar fits can be achieved by all of the presented models </w:delText>
        </w:r>
      </w:del>
      <w:r w:rsidR="008136D5">
        <w:t>(Figure 3</w:t>
      </w:r>
      <w:del w:id="706" w:author="Marcus Beck" w:date="2021-07-28T18:44:00Z">
        <w:r>
          <w:delText>,</w:delText>
        </w:r>
      </w:del>
      <w:ins w:id="707" w:author="Marcus Beck" w:date="2021-07-28T18:44:00Z">
        <w:r w:rsidR="00585878">
          <w:t>; note</w:t>
        </w:r>
        <w:r w:rsidR="00AF67B0">
          <w:t xml:space="preserve"> that</w:t>
        </w:r>
      </w:ins>
      <w:r w:rsidR="00AF67B0">
        <w:t xml:space="preserve"> </w:t>
      </w:r>
      <w:r w:rsidR="008136D5">
        <w:t xml:space="preserve">SY is identical to S and is not shown). Models S, SYD, and SYDI were fit to </w:t>
      </w:r>
      <w:proofErr w:type="spellStart"/>
      <w:r w:rsidR="008136D5">
        <w:t>chl</w:t>
      </w:r>
      <w:proofErr w:type="spellEnd"/>
      <w:r w:rsidR="008136D5">
        <w:t xml:space="preserve">-a data from station 34 using </w:t>
      </w:r>
      <w:del w:id="708" w:author="Marcus Beck" w:date="2021-07-28T18:44:00Z">
        <w:r>
          <w:delText>large k values</w:delText>
        </w:r>
      </w:del>
      <w:ins w:id="709" w:author="Marcus Beck" w:date="2021-07-28T18:44:00Z">
        <w:r w:rsidR="008136D5">
          <w:t>a sufficiently high number of knots</w:t>
        </w:r>
      </w:ins>
      <w:r w:rsidR="008136D5">
        <w:t xml:space="preserve"> for the </w:t>
      </w:r>
      <w:del w:id="710" w:author="Marcus Beck" w:date="2021-07-28T18:44:00Z">
        <w:r>
          <w:delText xml:space="preserve">arguments </w:delText>
        </w:r>
        <w:r>
          <w:rPr>
            <w:rStyle w:val="VerbatimChar"/>
          </w:rPr>
          <w:delText>num_knots_y</w:delText>
        </w:r>
        <w:r>
          <w:delText xml:space="preserve">, </w:delText>
        </w:r>
        <w:r>
          <w:rPr>
            <w:rStyle w:val="VerbatimChar"/>
          </w:rPr>
          <w:delText>num_knots_D</w:delText>
        </w:r>
        <w:r>
          <w:delText xml:space="preserve">, </w:delText>
        </w:r>
        <w:r>
          <w:rPr>
            <w:rStyle w:val="VerbatimChar"/>
          </w:rPr>
          <w:delText>num_knots_Y_ti</w:delText>
        </w:r>
        <w:r>
          <w:delText xml:space="preserve">, and </w:delText>
        </w:r>
        <w:r>
          <w:rPr>
            <w:rStyle w:val="VerbatimChar"/>
          </w:rPr>
          <w:delText>num_knots_D_ti</w:delText>
        </w:r>
      </w:del>
      <w:ins w:id="711" w:author="Marcus Beck" w:date="2021-07-28T18:44:00Z">
        <w:r w:rsidR="008136D5">
          <w:t xml:space="preserve">respective </w:t>
        </w:r>
        <w:r w:rsidR="008136D5">
          <w:lastRenderedPageBreak/>
          <w:t>splines</w:t>
        </w:r>
      </w:ins>
      <w:r w:rsidR="008136D5">
        <w:t xml:space="preserve"> for each model. </w:t>
      </w:r>
      <w:del w:id="712" w:author="Marcus Beck" w:date="2021-07-28T18:44:00Z">
        <w:r>
          <w:delText>Predictions</w:delText>
        </w:r>
      </w:del>
      <w:ins w:id="713" w:author="Marcus Beck" w:date="2021-07-28T18:44:00Z">
        <w:r w:rsidR="00096DBA">
          <w:t>As expected, p</w:t>
        </w:r>
        <w:r w:rsidR="008136D5">
          <w:t>redictions</w:t>
        </w:r>
      </w:ins>
      <w:r w:rsidR="008136D5">
        <w:t xml:space="preserve"> by day of year from each model are visually similar (Figure 3a) and closely follow the 1:1 line (Figure 3b). However, </w:t>
      </w:r>
      <w:del w:id="714" w:author="Marcus Beck" w:date="2021-07-28T18:44:00Z">
        <w:r>
          <w:delText xml:space="preserve">when contrasting </w:delText>
        </w:r>
      </w:del>
      <w:r w:rsidR="008136D5">
        <w:t xml:space="preserve">the </w:t>
      </w:r>
      <w:del w:id="715" w:author="Marcus Beck" w:date="2021-07-28T18:44:00Z">
        <w:r>
          <w:delText>estimates using only</w:delText>
        </w:r>
      </w:del>
      <w:ins w:id="716" w:author="Marcus Beck" w:date="2021-07-28T18:44:00Z">
        <w:r w:rsidR="008136D5">
          <w:t>component of predictions explained by</w:t>
        </w:r>
      </w:ins>
      <w:r w:rsidR="008136D5">
        <w:t xml:space="preserve"> the continuous year smoother (</w:t>
      </w:r>
      <w:del w:id="717" w:author="Marcus Beck" w:date="2021-07-28T18:44:00Z">
        <w:r>
          <w:rPr>
            <w:rStyle w:val="VerbatimChar"/>
          </w:rPr>
          <w:delText>s(cont_year)</w:delText>
        </w:r>
        <w:r>
          <w:delText>),</w:delText>
        </w:r>
      </w:del>
      <m:oMath>
        <m:sSub>
          <m:sSubPr>
            <m:ctrlPr>
              <w:ins w:id="718" w:author="Marcus Beck" w:date="2021-07-28T18:44:00Z">
                <w:rPr>
                  <w:rFonts w:ascii="Cambria Math" w:hAnsi="Cambria Math"/>
                </w:rPr>
              </w:ins>
            </m:ctrlPr>
          </m:sSubPr>
          <m:e>
            <m:r>
              <w:ins w:id="719" w:author="Marcus Beck" w:date="2021-07-28T18:44:00Z">
                <w:rPr>
                  <w:rFonts w:ascii="Cambria Math" w:hAnsi="Cambria Math"/>
                </w:rPr>
                <m:t>f</m:t>
              </w:ins>
            </m:r>
          </m:e>
          <m:sub>
            <m:r>
              <w:ins w:id="720" w:author="Marcus Beck" w:date="2021-07-28T18:44:00Z">
                <w:rPr>
                  <w:rFonts w:ascii="Cambria Math" w:hAnsi="Cambria Math"/>
                </w:rPr>
                <m:t>1</m:t>
              </w:ins>
            </m:r>
          </m:sub>
        </m:sSub>
        <m:r>
          <w:ins w:id="721" w:author="Marcus Beck" w:date="2021-07-28T18:44:00Z">
            <m:rPr>
              <m:sty m:val="p"/>
            </m:rPr>
            <w:rPr>
              <w:rFonts w:ascii="Cambria Math" w:hAnsi="Cambria Math"/>
            </w:rPr>
            <m:t>()</m:t>
          </w:ins>
        </m:r>
      </m:oMath>
      <w:ins w:id="722" w:author="Marcus Beck" w:date="2021-07-28T18:44:00Z">
        <w:r w:rsidR="008136D5">
          <w:t>) differs between models that include additional smoothers</w:t>
        </w:r>
        <w:r w:rsidR="00C37957">
          <w:t xml:space="preserve"> (</w:t>
        </w:r>
        <w:r w:rsidR="00AF67B0">
          <w:t>F</w:t>
        </w:r>
        <w:r w:rsidR="00C37957">
          <w:t>igure 3c), offering a graphical impression of</w:t>
        </w:r>
      </w:ins>
      <w:r w:rsidR="00C37957">
        <w:t xml:space="preserve"> the </w:t>
      </w:r>
      <w:del w:id="723" w:author="Marcus Beck" w:date="2021-07-28T18:44:00Z">
        <w:r>
          <w:delText>fits differ substantially because of how each model allocates variation</w:delText>
        </w:r>
      </w:del>
      <w:ins w:id="724" w:author="Marcus Beck" w:date="2021-07-28T18:44:00Z">
        <w:r w:rsidR="00C37957">
          <w:t>degree</w:t>
        </w:r>
      </w:ins>
      <w:r w:rsidR="00C37957">
        <w:t xml:space="preserve"> to </w:t>
      </w:r>
      <w:del w:id="725" w:author="Marcus Beck" w:date="2021-07-28T18:44:00Z">
        <w:r>
          <w:delText>the splines</w:delText>
        </w:r>
      </w:del>
      <w:ins w:id="726" w:author="Marcus Beck" w:date="2021-07-28T18:44:00Z">
        <w:r w:rsidR="00C37957">
          <w:t xml:space="preserve">which data variability was partitioned to </w:t>
        </w:r>
        <w:r w:rsidR="00866E48">
          <w:t>different GAM components</w:t>
        </w:r>
      </w:ins>
      <w:r w:rsidR="008136D5">
        <w:t>. These results are also reflected in differences in the effective degrees of freedom among the additive components of each model (Table 3).</w:t>
      </w:r>
      <w:del w:id="727" w:author="Marcus Beck" w:date="2021-07-28T18:44:00Z">
        <w:r>
          <w:delText xml:space="preserve"> Accordingly, even though the models differ by which structural component describes variation in the chl-a time series, they provide similar predictions.</w:delText>
        </w:r>
      </w:del>
    </w:p>
    <w:p w14:paraId="5BEC56BB" w14:textId="19B4497A" w:rsidR="004C2887" w:rsidRDefault="008136D5" w:rsidP="00215C49">
      <w:pPr>
        <w:pStyle w:val="BodyText"/>
        <w:spacing w:line="480" w:lineRule="auto"/>
      </w:pPr>
      <w:r>
        <w:t xml:space="preserve">For all results, model S was used with enough knots in </w:t>
      </w:r>
      <w:del w:id="728" w:author="Marcus Beck" w:date="2021-07-28T18:44:00Z">
        <w:r w:rsidR="00641731">
          <w:rPr>
            <w:rStyle w:val="VerbatimChar"/>
          </w:rPr>
          <w:delText>num_knots_y</w:delText>
        </w:r>
      </w:del>
      <m:oMath>
        <m:sSub>
          <m:sSubPr>
            <m:ctrlPr>
              <w:ins w:id="729" w:author="Marcus Beck" w:date="2021-07-28T18:44:00Z">
                <w:rPr>
                  <w:rFonts w:ascii="Cambria Math" w:hAnsi="Cambria Math"/>
                </w:rPr>
              </w:ins>
            </m:ctrlPr>
          </m:sSubPr>
          <m:e>
            <m:r>
              <w:ins w:id="730" w:author="Marcus Beck" w:date="2021-07-28T18:44:00Z">
                <w:rPr>
                  <w:rFonts w:ascii="Cambria Math" w:hAnsi="Cambria Math"/>
                </w:rPr>
                <m:t>f</m:t>
              </w:ins>
            </m:r>
          </m:e>
          <m:sub>
            <m:r>
              <w:ins w:id="731" w:author="Marcus Beck" w:date="2021-07-28T18:44:00Z">
                <w:rPr>
                  <w:rFonts w:ascii="Cambria Math" w:hAnsi="Cambria Math"/>
                </w:rPr>
                <m:t>1</m:t>
              </w:ins>
            </m:r>
          </m:sub>
        </m:sSub>
        <m:r>
          <w:ins w:id="732" w:author="Marcus Beck" w:date="2021-07-28T18:44:00Z">
            <m:rPr>
              <m:sty m:val="p"/>
            </m:rPr>
            <w:rPr>
              <w:rFonts w:ascii="Cambria Math" w:hAnsi="Cambria Math"/>
            </w:rPr>
            <m:t>()</m:t>
          </w:ins>
        </m:r>
      </m:oMath>
      <w:r>
        <w:t xml:space="preserve"> to evaluate chl-a trends across the monitoring stations in the SFE. This model was chosen because of the relatively faster processing time to fit the model, while providing nearly identical explanatory power as compared to the other models (Table 3).</w:t>
      </w:r>
    </w:p>
    <w:p w14:paraId="69283C9C" w14:textId="77777777" w:rsidR="004C2887" w:rsidRDefault="008136D5" w:rsidP="00215C49">
      <w:pPr>
        <w:pStyle w:val="Heading3"/>
        <w:spacing w:line="480" w:lineRule="auto"/>
      </w:pPr>
      <w:bookmarkStart w:id="733" w:name="X79341b4d8d7ec317f2877c2fc7a73487dbf3a2a"/>
      <w:bookmarkEnd w:id="226"/>
      <w:r>
        <w:t>Second-stage analysis: Seasonal features with uncertainties</w:t>
      </w:r>
    </w:p>
    <w:p w14:paraId="47AA2681" w14:textId="3473939B" w:rsidR="004C2887" w:rsidRDefault="008136D5" w:rsidP="00215C49">
      <w:pPr>
        <w:pStyle w:val="FirstParagraph"/>
        <w:spacing w:line="480" w:lineRule="auto"/>
      </w:pPr>
      <w:r>
        <w:t xml:space="preserve">In the second-stage analysis, we estimated a seasonal average, such as the mean spring </w:t>
      </w:r>
      <w:proofErr w:type="spellStart"/>
      <w:r>
        <w:t>chl</w:t>
      </w:r>
      <w:proofErr w:type="spellEnd"/>
      <w:r>
        <w:t xml:space="preserve">-a concentrations, </w:t>
      </w:r>
      <w:ins w:id="734" w:author="Marcus Beck" w:date="2021-07-28T18:44:00Z">
        <w:r w:rsidR="00866E48">
          <w:t xml:space="preserve">along </w:t>
        </w:r>
      </w:ins>
      <w:r w:rsidR="00866E48">
        <w:t xml:space="preserve">with </w:t>
      </w:r>
      <w:del w:id="735" w:author="Marcus Beck" w:date="2021-07-28T18:44:00Z">
        <w:r w:rsidR="00641731">
          <w:delText>the</w:delText>
        </w:r>
      </w:del>
      <w:ins w:id="736" w:author="Marcus Beck" w:date="2021-07-28T18:44:00Z">
        <w:r w:rsidR="00866E48">
          <w:t>its</w:t>
        </w:r>
      </w:ins>
      <w:r w:rsidR="00866E48">
        <w:t xml:space="preserve"> </w:t>
      </w:r>
      <w:r>
        <w:t>associated uncertainty</w:t>
      </w:r>
      <w:ins w:id="737" w:author="Marcus Beck" w:date="2021-07-28T18:44:00Z">
        <w:r w:rsidR="00866E48">
          <w:t>,</w:t>
        </w:r>
      </w:ins>
      <w:r>
        <w:t xml:space="preserve"> in each year. We defined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as the seasonal average in year </w:t>
      </w:r>
      <m:oMath>
        <m:r>
          <w:rPr>
            <w:rFonts w:ascii="Cambria Math" w:hAnsi="Cambria Math"/>
          </w:rPr>
          <m:t>t</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as an estimate of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as the estimated standard error of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The season includes </w:t>
      </w:r>
      <m:oMath>
        <m:r>
          <w:rPr>
            <w:rFonts w:ascii="Cambria Math" w:hAnsi="Cambria Math"/>
          </w:rPr>
          <m:t>n</m:t>
        </m:r>
      </m:oMath>
      <w:r>
        <w:t xml:space="preserve"> days. For simplicity, the following text omits subscript </w:t>
      </w:r>
      <m:oMath>
        <m:r>
          <w:rPr>
            <w:rFonts w:ascii="Cambria Math" w:hAnsi="Cambria Math"/>
          </w:rPr>
          <m:t>t</m:t>
        </m:r>
      </m:oMath>
      <w:r>
        <w:t>.</w:t>
      </w:r>
    </w:p>
    <w:p w14:paraId="5B3F5CD2" w14:textId="77777777" w:rsidR="004C2887" w:rsidRDefault="008136D5" w:rsidP="00215C49">
      <w:pPr>
        <w:pStyle w:val="BodyText"/>
        <w:spacing w:line="480" w:lineRule="auto"/>
      </w:pPr>
      <w:r>
        <w:t xml:space="preserve">Point estimates of response values for the fitted GAM take the form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X</m:t>
        </m:r>
        <m:acc>
          <m:accPr>
            <m:ctrlPr>
              <w:rPr>
                <w:rFonts w:ascii="Cambria Math" w:hAnsi="Cambria Math"/>
              </w:rPr>
            </m:ctrlPr>
          </m:accPr>
          <m:e>
            <m:r>
              <m:rPr>
                <m:sty m:val="b"/>
              </m:rPr>
              <w:rPr>
                <w:rFonts w:ascii="Cambria Math" w:hAnsi="Cambria Math"/>
              </w:rPr>
              <m:t>β</m:t>
            </m:r>
          </m:e>
        </m:acc>
      </m:oMath>
      <w:r>
        <w:t xml:space="preserve">, where </w:t>
      </w:r>
      <m:oMath>
        <m:acc>
          <m:accPr>
            <m:ctrlPr>
              <w:rPr>
                <w:rFonts w:ascii="Cambria Math" w:hAnsi="Cambria Math"/>
              </w:rPr>
            </m:ctrlPr>
          </m:accPr>
          <m:e>
            <m:r>
              <m:rPr>
                <m:sty m:val="b"/>
              </m:rPr>
              <w:rPr>
                <w:rFonts w:ascii="Cambria Math" w:hAnsi="Cambria Math"/>
              </w:rPr>
              <m:t>β</m:t>
            </m:r>
          </m:e>
        </m:acc>
      </m:oMath>
      <w:r>
        <w:t xml:space="preserve"> is the vector of parameter estimates and </w:t>
      </w:r>
      <m:oMath>
        <m:r>
          <m:rPr>
            <m:sty m:val="b"/>
          </m:rPr>
          <w:rPr>
            <w:rFonts w:ascii="Cambria Math" w:hAnsi="Cambria Math"/>
          </w:rPr>
          <m:t>X</m:t>
        </m:r>
      </m:oMath>
      <w:r>
        <w:t xml:space="preserve"> is a model matrix of explanatory variables, including spline basis function values. Vector </w:t>
      </w:r>
      <m:oMath>
        <m:acc>
          <m:accPr>
            <m:ctrlPr>
              <w:rPr>
                <w:rFonts w:ascii="Cambria Math" w:hAnsi="Cambria Math"/>
              </w:rPr>
            </m:ctrlPr>
          </m:accPr>
          <m:e>
            <m:r>
              <m:rPr>
                <m:sty m:val="b"/>
              </m:rPr>
              <w:rPr>
                <w:rFonts w:ascii="Cambria Math" w:hAnsi="Cambria Math"/>
              </w:rPr>
              <m:t>β</m:t>
            </m:r>
          </m:e>
        </m:acc>
      </m:oMath>
      <w:r>
        <w:t xml:space="preserve"> includes both fixed effect parameters and spline parameters, and </w:t>
      </w:r>
      <m:oMath>
        <m:r>
          <m:rPr>
            <m:sty m:val="b"/>
          </m:rPr>
          <w:rPr>
            <w:rFonts w:ascii="Cambria Math" w:hAnsi="Cambria Math"/>
          </w:rPr>
          <w:lastRenderedPageBreak/>
          <m:t>X</m:t>
        </m:r>
      </m:oMath>
      <w:r>
        <w:t xml:space="preserve"> contains columns corresponding to each. For example, using model SY, if a point estimate for </w:t>
      </w:r>
      <w:proofErr w:type="spellStart"/>
      <w:r>
        <w:t>chl</w:t>
      </w:r>
      <w:proofErr w:type="spellEnd"/>
      <w:r>
        <w:t xml:space="preserve">-a is needed for a single day, given as </w:t>
      </w:r>
      <w:proofErr w:type="spellStart"/>
      <w:r w:rsidRPr="00AF67B0">
        <w:rPr>
          <w:rStyle w:val="VerbatimChar"/>
          <w:rFonts w:ascii="Times New Roman" w:hAnsi="Times New Roman"/>
          <w:i/>
          <w:sz w:val="24"/>
          <w:rPrChange w:id="738" w:author="Marcus Beck" w:date="2021-07-28T18:44:00Z">
            <w:rPr>
              <w:rStyle w:val="VerbatimChar"/>
            </w:rPr>
          </w:rPrChange>
        </w:rPr>
        <w:t>cont_year</w:t>
      </w:r>
      <w:proofErr w:type="spellEnd"/>
      <w:r w:rsidRPr="00AF67B0">
        <w:rPr>
          <w:i/>
          <w:rPrChange w:id="739" w:author="Marcus Beck" w:date="2021-07-28T18:44:00Z">
            <w:rPr/>
          </w:rPrChange>
        </w:rPr>
        <w:t xml:space="preserve"> =</w:t>
      </w:r>
      <w:r>
        <w:t xml:space="preserve"> </w:t>
      </w:r>
      <m:oMath>
        <m:r>
          <w:rPr>
            <w:rFonts w:ascii="Cambria Math" w:hAnsi="Cambria Math"/>
          </w:rPr>
          <m:t>r</m:t>
        </m:r>
      </m:oMath>
      <w:r>
        <w:t xml:space="preserve">, then </w:t>
      </w:r>
      <m:oMath>
        <m:r>
          <m:rPr>
            <m:sty m:val="b"/>
          </m:rPr>
          <w:rPr>
            <w:rFonts w:ascii="Cambria Math" w:hAnsi="Cambria Math"/>
          </w:rPr>
          <m:t>X</m:t>
        </m:r>
      </m:oMath>
      <w:r>
        <w:t xml:space="preserve"> would have a row with </w:t>
      </w:r>
      <m:oMath>
        <m:r>
          <w:rPr>
            <w:rFonts w:ascii="Cambria Math" w:hAnsi="Cambria Math"/>
          </w:rPr>
          <m:t>1</m:t>
        </m:r>
      </m:oMath>
      <w:r>
        <w:t xml:space="preserve"> in the first column (for the intercept parameter), </w:t>
      </w:r>
      <m:oMath>
        <m:r>
          <w:rPr>
            <w:rFonts w:ascii="Cambria Math" w:hAnsi="Cambria Math"/>
          </w:rPr>
          <m:t>r</m:t>
        </m:r>
      </m:oMath>
      <w:r>
        <w:t xml:space="preserve"> (for the linear time trend) in the second column, and an evaluation of each spline basis function at </w:t>
      </w:r>
      <m:oMath>
        <m:r>
          <w:rPr>
            <w:rFonts w:ascii="Cambria Math" w:hAnsi="Cambria Math"/>
          </w:rPr>
          <m:t>r</m:t>
        </m:r>
      </m:oMath>
      <w:r>
        <w:t xml:space="preserve"> in the remaining columns. The number of spline basis functions is related to the number of knots. Note that </w:t>
      </w:r>
      <m:oMath>
        <m:r>
          <w:rPr>
            <w:rFonts w:ascii="Cambria Math" w:hAnsi="Cambria Math"/>
          </w:rPr>
          <m:t>r</m:t>
        </m:r>
      </m:oMath>
      <w:r>
        <w:t xml:space="preserve"> can be any time, not necessarily the time of an observation.</w:t>
      </w:r>
    </w:p>
    <w:p w14:paraId="6E374C36" w14:textId="50F26352" w:rsidR="004C2887" w:rsidRDefault="008136D5" w:rsidP="00215C49">
      <w:pPr>
        <w:pStyle w:val="BodyText"/>
        <w:spacing w:line="480" w:lineRule="auto"/>
      </w:pPr>
      <w:r>
        <w:t xml:space="preserve">To obtain a vector, </w:t>
      </w:r>
      <m:oMath>
        <m:acc>
          <m:accPr>
            <m:ctrlPr>
              <w:rPr>
                <w:rFonts w:ascii="Cambria Math" w:hAnsi="Cambria Math"/>
              </w:rPr>
            </m:ctrlPr>
          </m:accPr>
          <m:e>
            <m:r>
              <m:rPr>
                <m:sty m:val="b"/>
              </m:rPr>
              <w:rPr>
                <w:rFonts w:ascii="Cambria Math" w:hAnsi="Cambria Math"/>
              </w:rPr>
              <m:t>y</m:t>
            </m:r>
          </m:e>
        </m:acc>
      </m:oMath>
      <w:r>
        <w:t xml:space="preserve">, of fitted point estimates for every day in a season, </w:t>
      </w:r>
      <m:oMath>
        <m:r>
          <m:rPr>
            <m:sty m:val="b"/>
          </m:rPr>
          <w:rPr>
            <w:rFonts w:ascii="Cambria Math" w:hAnsi="Cambria Math"/>
          </w:rPr>
          <m:t>X</m:t>
        </m:r>
      </m:oMath>
      <w:r>
        <w:t xml:space="preserve"> would have one row for each day. Here, the seasonal averages </w:t>
      </w:r>
      <w:del w:id="740" w:author="Marcus Beck" w:date="2021-07-28T18:44:00Z">
        <w:r w:rsidR="00641731">
          <w:delText xml:space="preserve">used in our examples </w:delText>
        </w:r>
      </w:del>
      <w:r>
        <w:t xml:space="preserve">were calculated at the resolution of days. The estimated spline yields both </w:t>
      </w:r>
      <m:oMath>
        <m:acc>
          <m:accPr>
            <m:ctrlPr>
              <w:rPr>
                <w:rFonts w:ascii="Cambria Math" w:hAnsi="Cambria Math"/>
              </w:rPr>
            </m:ctrlPr>
          </m:accPr>
          <m:e>
            <m:r>
              <m:rPr>
                <m:sty m:val="b"/>
              </m:rPr>
              <w:rPr>
                <w:rFonts w:ascii="Cambria Math" w:hAnsi="Cambria Math"/>
              </w:rPr>
              <m:t>β</m:t>
            </m:r>
          </m:e>
        </m:acc>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an estimate of the covariance matrix of the sampling distribution of </w:t>
      </w:r>
      <m:oMath>
        <m:acc>
          <m:accPr>
            <m:ctrlPr>
              <w:rPr>
                <w:rFonts w:ascii="Cambria Math" w:hAnsi="Cambria Math"/>
              </w:rPr>
            </m:ctrlPr>
          </m:accPr>
          <m:e>
            <m:r>
              <m:rPr>
                <m:sty m:val="b"/>
              </m:rPr>
              <w:rPr>
                <w:rFonts w:ascii="Cambria Math" w:hAnsi="Cambria Math"/>
              </w:rPr>
              <m:t>β</m:t>
            </m:r>
          </m:e>
        </m:acc>
      </m:oMath>
      <w:r>
        <w:t xml:space="preserve">. The scalar standard errors of </w:t>
      </w:r>
      <m:oMath>
        <m:acc>
          <m:accPr>
            <m:ctrlPr>
              <w:rPr>
                <w:rFonts w:ascii="Cambria Math" w:hAnsi="Cambria Math"/>
              </w:rPr>
            </m:ctrlPr>
          </m:accPr>
          <m:e>
            <m:r>
              <m:rPr>
                <m:sty m:val="b"/>
              </m:rPr>
              <w:rPr>
                <w:rFonts w:ascii="Cambria Math" w:hAnsi="Cambria Math"/>
              </w:rPr>
              <m:t>β</m:t>
            </m:r>
          </m:e>
        </m:acc>
      </m:oMath>
      <w:r>
        <w:t xml:space="preserve"> are the square roots of the diagonal elements of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whereas the off-diagonal elements are the correlations among the elements of </w:t>
      </w:r>
      <m:oMath>
        <m:acc>
          <m:accPr>
            <m:ctrlPr>
              <w:rPr>
                <w:rFonts w:ascii="Cambria Math" w:hAnsi="Cambria Math"/>
              </w:rPr>
            </m:ctrlPr>
          </m:accPr>
          <m:e>
            <m:r>
              <m:rPr>
                <m:sty m:val="b"/>
              </m:rPr>
              <w:rPr>
                <w:rFonts w:ascii="Cambria Math" w:hAnsi="Cambria Math"/>
              </w:rPr>
              <m:t>β</m:t>
            </m:r>
          </m:e>
        </m:acc>
      </m:oMath>
      <w:r>
        <w:t xml:space="preserve">. Since parameter estimates are correlated, the covariance of </w:t>
      </w:r>
      <m:oMath>
        <m:acc>
          <m:accPr>
            <m:ctrlPr>
              <w:rPr>
                <w:rFonts w:ascii="Cambria Math" w:hAnsi="Cambria Math"/>
              </w:rPr>
            </m:ctrlPr>
          </m:accPr>
          <m:e>
            <m:r>
              <m:rPr>
                <m:sty m:val="b"/>
              </m:rPr>
              <w:rPr>
                <w:rFonts w:ascii="Cambria Math" w:hAnsi="Cambria Math"/>
              </w:rPr>
              <m:t>y</m:t>
            </m:r>
          </m:e>
        </m:acc>
      </m:oMath>
      <w:r>
        <w:t xml:space="preserve">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m:rPr>
            <m:sty m:val="p"/>
          </m:rPr>
          <w:rPr>
            <w:rFonts w:ascii="Cambria Math" w:hAnsi="Cambria Math"/>
          </w:rPr>
          <m:t>=</m:t>
        </m:r>
        <m:r>
          <m:rPr>
            <m:sty m:val="b"/>
          </m:rPr>
          <w:rPr>
            <w:rFonts w:ascii="Cambria Math" w:hAnsi="Cambria Math"/>
          </w:rPr>
          <m:t>X</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sSup>
          <m:sSupPr>
            <m:ctrlPr>
              <w:rPr>
                <w:rFonts w:ascii="Cambria Math" w:hAnsi="Cambria Math"/>
              </w:rPr>
            </m:ctrlPr>
          </m:sSupPr>
          <m:e>
            <m:r>
              <m:rPr>
                <m:sty m:val="b"/>
              </m:rPr>
              <w:rPr>
                <w:rFonts w:ascii="Cambria Math" w:hAnsi="Cambria Math"/>
              </w:rPr>
              <m:t>X</m:t>
            </m:r>
          </m:e>
          <m:sup>
            <m:r>
              <w:rPr>
                <w:rFonts w:ascii="Cambria Math" w:hAnsi="Cambria Math"/>
              </w:rPr>
              <m:t>T</m:t>
            </m:r>
          </m:sup>
        </m:sSup>
      </m:oMath>
      <w:r>
        <w:t>.</w:t>
      </w:r>
    </w:p>
    <w:p w14:paraId="2D198358" w14:textId="77777777" w:rsidR="004C2887" w:rsidRDefault="008136D5" w:rsidP="00215C49">
      <w:pPr>
        <w:pStyle w:val="BodyText"/>
        <w:spacing w:line="480" w:lineRule="auto"/>
      </w:pPr>
      <w:r>
        <w:t xml:space="preserve">The estimated seasonal average was calculated from the vector of daily values for each of the </w:t>
      </w:r>
      <m:oMath>
        <m:r>
          <w:rPr>
            <w:rFonts w:ascii="Cambria Math" w:hAnsi="Cambria Math"/>
          </w:rPr>
          <m:t>n</m:t>
        </m:r>
      </m:oMath>
      <w:r>
        <w:t xml:space="preserve"> days in the season of interest with </w:t>
      </w:r>
      <m:oMath>
        <m:acc>
          <m:accPr>
            <m:ctrlPr>
              <w:rPr>
                <w:rFonts w:ascii="Cambria Math" w:hAnsi="Cambria Math"/>
              </w:rPr>
            </m:ctrlPr>
          </m:accPr>
          <m:e>
            <m:r>
              <w:rPr>
                <w:rFonts w:ascii="Cambria Math" w:hAnsi="Cambria Math"/>
              </w:rPr>
              <m:t>μ</m:t>
            </m:r>
          </m:e>
        </m:acc>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acc>
          <m:accPr>
            <m:ctrlPr>
              <w:rPr>
                <w:rFonts w:ascii="Cambria Math" w:hAnsi="Cambria Math"/>
              </w:rPr>
            </m:ctrlPr>
          </m:accPr>
          <m:e>
            <m:r>
              <m:rPr>
                <m:sty m:val="b"/>
              </m:rPr>
              <w:rPr>
                <w:rFonts w:ascii="Cambria Math" w:hAnsi="Cambria Math"/>
              </w:rPr>
              <m:t>y</m:t>
            </m:r>
          </m:e>
        </m:acc>
      </m:oMath>
      <w:r>
        <w:t xml:space="preserve">, where </w:t>
      </w:r>
      <m:oMath>
        <m:sSup>
          <m:sSupPr>
            <m:ctrlPr>
              <w:rPr>
                <w:rFonts w:ascii="Cambria Math" w:hAnsi="Cambria Math"/>
              </w:rPr>
            </m:ctrlPr>
          </m:sSupPr>
          <m:e>
            <m:r>
              <w:rPr>
                <w:rFonts w:ascii="Cambria Math" w:hAnsi="Cambria Math"/>
              </w:rPr>
              <m:t>A</m:t>
            </m:r>
          </m:e>
          <m:sup>
            <m:r>
              <w:rPr>
                <w:rFonts w:ascii="Cambria Math" w:hAnsi="Cambria Math"/>
              </w:rPr>
              <m:t>T</m:t>
            </m:r>
          </m:sup>
        </m:sSup>
      </m:oMath>
      <w:r>
        <w:t xml:space="preserve"> is a row vector with all values equal to </w:t>
      </w:r>
      <m:oMath>
        <m:r>
          <w:rPr>
            <w:rFonts w:ascii="Cambria Math" w:hAnsi="Cambria Math"/>
          </w:rPr>
          <m:t>1</m:t>
        </m:r>
        <m:r>
          <m:rPr>
            <m:sty m:val="p"/>
          </m:rPr>
          <w:rPr>
            <w:rFonts w:ascii="Cambria Math" w:hAnsi="Cambria Math"/>
          </w:rPr>
          <m:t>/</m:t>
        </m:r>
        <m:r>
          <w:rPr>
            <w:rFonts w:ascii="Cambria Math" w:hAnsi="Cambria Math"/>
          </w:rPr>
          <m:t>n</m:t>
        </m:r>
      </m:oMath>
      <w:r>
        <w:t xml:space="preserve">. The variance of </w:t>
      </w:r>
      <m:oMath>
        <m:acc>
          <m:accPr>
            <m:ctrlPr>
              <w:rPr>
                <w:rFonts w:ascii="Cambria Math" w:hAnsi="Cambria Math"/>
              </w:rPr>
            </m:ctrlPr>
          </m:accPr>
          <m:e>
            <m:r>
              <w:rPr>
                <w:rFonts w:ascii="Cambria Math" w:hAnsi="Cambria Math"/>
              </w:rPr>
              <m:t>μ</m:t>
            </m:r>
          </m:e>
        </m:acc>
      </m:oMath>
      <w:r>
        <w:t xml:space="preserve"> is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w:rPr>
            <w:rFonts w:ascii="Cambria Math" w:hAnsi="Cambria Math"/>
          </w:rPr>
          <m:t>A</m:t>
        </m:r>
      </m:oMath>
      <w:ins w:id="741" w:author="Marcus Beck" w:date="2021-07-28T18:44:00Z">
        <w:r>
          <w:t>,</w:t>
        </w:r>
      </w:ins>
      <w:r>
        <w:t xml:space="preserve"> and</w:t>
      </w:r>
      <w:ins w:id="742" w:author="Marcus Beck" w:date="2021-07-28T18:44:00Z">
        <w:r>
          <w:t xml:space="preserve"> its</w:t>
        </w:r>
      </w:ins>
      <w:r>
        <w:t xml:space="preserve"> standard error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Sub>
      </m:oMath>
      <w:r>
        <w:t xml:space="preserve">. Each of these estimates are from the approximate multivariate normality of the sampling distribution of </w:t>
      </w:r>
      <m:oMath>
        <m:acc>
          <m:accPr>
            <m:ctrlPr>
              <w:rPr>
                <w:rFonts w:ascii="Cambria Math" w:hAnsi="Cambria Math"/>
              </w:rPr>
            </m:ctrlPr>
          </m:accPr>
          <m:e>
            <m:r>
              <m:rPr>
                <m:sty m:val="b"/>
              </m:rPr>
              <w:rPr>
                <w:rFonts w:ascii="Cambria Math" w:hAnsi="Cambria Math"/>
              </w:rPr>
              <m:t>β</m:t>
            </m:r>
          </m:e>
        </m:acc>
      </m:oMath>
      <w:r>
        <w:t>.</w:t>
      </w:r>
    </w:p>
    <w:p w14:paraId="5465E52D" w14:textId="77777777" w:rsidR="004C2887" w:rsidRDefault="008136D5" w:rsidP="00215C49">
      <w:pPr>
        <w:pStyle w:val="Heading3"/>
        <w:spacing w:line="480" w:lineRule="auto"/>
      </w:pPr>
      <w:bookmarkStart w:id="743" w:name="Xbb2bf851335ed0e6d3f492840f782620d429aef"/>
      <w:bookmarkEnd w:id="733"/>
      <w:r>
        <w:t>Third-stage analysis: Trend analysis of seasonal features with uncertainties</w:t>
      </w:r>
    </w:p>
    <w:p w14:paraId="6415CFC7" w14:textId="11CE7B41" w:rsidR="004C2887" w:rsidRDefault="008136D5" w:rsidP="00215C49">
      <w:pPr>
        <w:pStyle w:val="FirstParagraph"/>
        <w:spacing w:line="480" w:lineRule="auto"/>
      </w:pPr>
      <w:r>
        <w:t>In stage three of the analysis, we used a meta-analysis method to evaluate linear trends across years of seasonal-average water quality, characterized by the within-year means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and their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that we estimated in stage two of the analysis. This analysis provided </w:t>
      </w:r>
      <w:del w:id="744" w:author="Marcus Beck" w:date="2021-07-28T18:44:00Z">
        <w:r w:rsidR="00641731">
          <w:delText>a direct answer to</w:delText>
        </w:r>
      </w:del>
      <w:ins w:id="745" w:author="Marcus Beck" w:date="2021-07-28T18:44:00Z">
        <w:r w:rsidR="00233519">
          <w:t xml:space="preserve">the basis for </w:t>
        </w:r>
        <w:r>
          <w:t>direct</w:t>
        </w:r>
        <w:r w:rsidR="00233519">
          <w:t xml:space="preserve">ly </w:t>
        </w:r>
        <w:r>
          <w:t>answer</w:t>
        </w:r>
        <w:r w:rsidR="00233519">
          <w:t>ing</w:t>
        </w:r>
      </w:ins>
      <w:r>
        <w:t xml:space="preserve"> the question</w:t>
      </w:r>
      <w:del w:id="746" w:author="Marcus Beck" w:date="2021-07-28T18:44:00Z">
        <w:r w:rsidR="00641731">
          <w:delText>:</w:delText>
        </w:r>
      </w:del>
      <w:r w:rsidR="00233519">
        <w:t xml:space="preserve"> </w:t>
      </w:r>
      <w:r w:rsidRPr="00AF67B0">
        <w:rPr>
          <w:i/>
          <w:rPrChange w:id="747" w:author="Marcus Beck" w:date="2021-07-28T18:44:00Z">
            <w:rPr/>
          </w:rPrChange>
        </w:rPr>
        <w:t xml:space="preserve">Is there a significant linear trend </w:t>
      </w:r>
      <w:r w:rsidRPr="00AF67B0">
        <w:rPr>
          <w:i/>
          <w:rPrChange w:id="748" w:author="Marcus Beck" w:date="2021-07-28T18:44:00Z">
            <w:rPr/>
          </w:rPrChange>
        </w:rPr>
        <w:lastRenderedPageBreak/>
        <w:t>across a group of years in a seasonal average</w:t>
      </w:r>
      <w:del w:id="749" w:author="Marcus Beck" w:date="2021-07-28T18:44:00Z">
        <w:r w:rsidR="00641731">
          <w:delText>?</w:delText>
        </w:r>
      </w:del>
      <w:ins w:id="750" w:author="Marcus Beck" w:date="2021-07-28T18:44:00Z">
        <w:r w:rsidR="00233519" w:rsidRPr="00AF67B0">
          <w:rPr>
            <w:i/>
          </w:rPr>
          <w:t>, taking into account</w:t>
        </w:r>
        <w:r w:rsidR="00233519">
          <w:t xml:space="preserve"> </w:t>
        </w:r>
        <w:r w:rsidR="00233519">
          <w:rPr>
            <w:i/>
          </w:rPr>
          <w:t>uncertainty</w:t>
        </w:r>
        <w:r>
          <w:t>?</w:t>
        </w:r>
      </w:ins>
      <w:r>
        <w:t xml:space="preserve"> For example, </w:t>
      </w:r>
      <w:del w:id="751" w:author="Marcus Beck" w:date="2021-07-28T18:44:00Z">
        <w:r w:rsidR="00641731">
          <w:delText>is</w:delText>
        </w:r>
      </w:del>
      <w:ins w:id="752" w:author="Marcus Beck" w:date="2021-07-28T18:44:00Z">
        <w:r w:rsidR="00233519">
          <w:t>was</w:t>
        </w:r>
      </w:ins>
      <w:r w:rsidR="00233519">
        <w:t xml:space="preserve"> </w:t>
      </w:r>
      <w:r>
        <w:t xml:space="preserve">there a trend in the spring </w:t>
      </w:r>
      <w:proofErr w:type="spellStart"/>
      <w:r>
        <w:t>chl</w:t>
      </w:r>
      <w:proofErr w:type="spellEnd"/>
      <w:r>
        <w:t xml:space="preserve">-a average from 1990 to 2000? This question can also be posed in a moving-window manner across a time series (e.g., spring average trend from 1990-2000, 1991-2001, etc.). For all analyses, the response data of interest are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w:t>
      </w:r>
      <m:oMath>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with their associated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w:t>
      </w:r>
      <m:oMath>
        <m:r>
          <w:rPr>
            <w:rFonts w:ascii="Cambria Math" w:hAnsi="Cambria Math"/>
          </w:rPr>
          <m:t>N</m:t>
        </m:r>
      </m:oMath>
      <w:r>
        <w:t xml:space="preserve"> is the number of years of the study.</w:t>
      </w:r>
    </w:p>
    <w:p w14:paraId="33F42D49" w14:textId="77777777" w:rsidR="004C2887" w:rsidRDefault="008136D5" w:rsidP="00215C49">
      <w:pPr>
        <w:pStyle w:val="BodyText"/>
        <w:spacing w:line="480" w:lineRule="auto"/>
      </w:pPr>
      <w:r>
        <w:t xml:space="preserve">A mixed-effects meta-analysis model can estimate linear trends when each observation has an associated standard error, which is the case with our estimates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Differences in standard errors, which may re</w:t>
      </w:r>
      <w:proofErr w:type="spellStart"/>
      <w:r>
        <w:t>sult</w:t>
      </w:r>
      <w:proofErr w:type="spellEnd"/>
      <w:r>
        <w:t xml:space="preserve"> from different monitoring effort between years, are explicitly considered in the analysis. The model can be expressed using notation similar to </w:t>
      </w:r>
      <w:hyperlink w:anchor="ref-Sera19">
        <w:r>
          <w:rPr>
            <w:rStyle w:val="Hyperlink"/>
          </w:rPr>
          <w:t>Sera et al.</w:t>
        </w:r>
      </w:hyperlink>
      <w:r>
        <w:t xml:space="preserve"> (</w:t>
      </w:r>
      <w:hyperlink w:anchor="ref-Sera19">
        <w:r>
          <w:rPr>
            <w:rStyle w:val="Hyperlink"/>
          </w:rPr>
          <w:t>2019</w:t>
        </w:r>
      </w:hyperlink>
      <w:r>
        <w:t>):</w:t>
      </w:r>
    </w:p>
    <w:p w14:paraId="2DE98162" w14:textId="395B2CD4" w:rsidR="004C2887" w:rsidRDefault="00AC4759" w:rsidP="00215C49">
      <w:pPr>
        <w:pStyle w:val="BodyText"/>
        <w:spacing w:line="480" w:lineRule="auto"/>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  </m:t>
          </m:r>
          <m:r>
            <m:rPr>
              <m:sty m:val="p"/>
            </m:rPr>
            <w:rPr>
              <w:rFonts w:ascii="Cambria Math" w:hAnsi="Cambria Math"/>
            </w:rPr>
            <m:t>(</m:t>
          </m:r>
          <m:r>
            <w:del w:id="753" w:author="Marcus Beck" w:date="2021-07-28T18:44:00Z">
              <w:rPr>
                <w:rFonts w:ascii="Cambria Math" w:hAnsi="Cambria Math"/>
              </w:rPr>
              <m:t>1</m:t>
            </w:del>
          </m:r>
          <m:r>
            <w:ins w:id="754" w:author="Marcus Beck" w:date="2021-07-28T18:44:00Z">
              <w:rPr>
                <w:rFonts w:ascii="Cambria Math" w:hAnsi="Cambria Math"/>
              </w:rPr>
              <m:t>5</m:t>
            </w:ins>
          </m:r>
          <m:r>
            <m:rPr>
              <m:sty m:val="p"/>
            </m:rPr>
            <w:rPr>
              <w:rFonts w:ascii="Cambria Math" w:hAnsi="Cambria Math"/>
            </w:rPr>
            <m:t>)</m:t>
          </m:r>
        </m:oMath>
      </m:oMathPara>
    </w:p>
    <w:p w14:paraId="449A6FD1" w14:textId="79D38E0A" w:rsidR="004C2887" w:rsidRDefault="008136D5" w:rsidP="00215C49">
      <w:pPr>
        <w:pStyle w:val="FirstParagraph"/>
        <w:spacing w:line="480" w:lineRule="auto"/>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r>
          <w:rPr>
            <w:rFonts w:ascii="Cambria Math" w:hAnsi="Cambria Math"/>
          </w:rPr>
          <m:t>t</m:t>
        </m:r>
      </m:oMath>
      <w:r>
        <w:t xml:space="preserve"> is the year, </w:t>
      </w:r>
      <m:oMath>
        <m:sSub>
          <m:sSubPr>
            <m:ctrlPr>
              <w:rPr>
                <w:rFonts w:ascii="Cambria Math" w:hAnsi="Cambria Math"/>
              </w:rPr>
            </m:ctrlPr>
          </m:sSubPr>
          <m:e>
            <m:r>
              <w:rPr>
                <w:rFonts w:ascii="Cambria Math" w:hAnsi="Cambria Math"/>
              </w:rPr>
              <m:t>β</m:t>
            </m:r>
          </m:e>
          <m:sub>
            <m:r>
              <w:rPr>
                <w:rFonts w:ascii="Cambria Math" w:hAnsi="Cambria Math"/>
              </w:rPr>
              <m:t>t</m:t>
            </m:r>
          </m:sub>
        </m:sSub>
      </m:oMath>
      <w:r>
        <w:t xml:space="preserve"> is the slope,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random effect for year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is the residual for year </w:t>
      </w:r>
      <m:oMath>
        <m:r>
          <w:rPr>
            <w:rFonts w:ascii="Cambria Math" w:hAnsi="Cambria Math"/>
          </w:rPr>
          <m:t>t</m:t>
        </m:r>
      </m:oMath>
      <w:r>
        <w:t xml:space="preserve">. Accordingly, the seasonal average for year </w:t>
      </w:r>
      <m:oMath>
        <m:r>
          <w:rPr>
            <w:rFonts w:ascii="Cambria Math" w:hAnsi="Cambria Math"/>
          </w:rPr>
          <m:t>t</m:t>
        </m:r>
      </m:oMath>
      <w:r>
        <w:t xml:space="preserve"> is </w:t>
      </w:r>
      <m:oMath>
        <m:sSub>
          <m:sSubPr>
            <m:ctrlPr>
              <w:rPr>
                <w:rFonts w:ascii="Cambria Math" w:hAnsi="Cambria Math"/>
              </w:rPr>
            </m:ctrlPr>
          </m:sSubPr>
          <m:e>
            <m:r>
              <w:rPr>
                <w:rFonts w:ascii="Cambria Math" w:hAnsi="Cambria Math"/>
              </w:rPr>
              <m:t>μ</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The “residual,”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represents es</w:t>
      </w:r>
      <w:proofErr w:type="spellStart"/>
      <w:r>
        <w:t>timation</w:t>
      </w:r>
      <w:proofErr w:type="spellEnd"/>
      <w:r>
        <w:t xml:space="preserve"> error in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namely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The residuals are assumed to be independent and normally distributed with mean 0 and </w:t>
      </w:r>
      <w:del w:id="755" w:author="Marcus Beck" w:date="2021-07-28T18:44:00Z">
        <w:r w:rsidR="00641731">
          <w:delText>variance</w:delText>
        </w:r>
      </w:del>
      <w:ins w:id="756" w:author="Marcus Beck" w:date="2021-07-28T18:44:00Z">
        <w:r>
          <w:t>variances</w:t>
        </w:r>
      </w:ins>
      <w:r>
        <w:t xml:space="preserve">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up>
            <m:r>
              <w:rPr>
                <w:rFonts w:ascii="Cambria Math" w:hAnsi="Cambria Math"/>
              </w:rPr>
              <m:t>2</m:t>
            </m:r>
          </m:sup>
        </m:sSubSup>
      </m:oMath>
      <w:r>
        <w:t xml:space="preserve">, where the latter is estimated from the calculations above. The random effect,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difference between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oMath>
      <w:r>
        <w:t xml:space="preserve"> and is considered the “residual” in the sense of unexplained variation not due to the estimation error. The random effect follows a normal distribution with mean 0 and variance,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t>, to be estimated.</w:t>
      </w:r>
    </w:p>
    <w:p w14:paraId="416DC91A" w14:textId="43FD0B58" w:rsidR="004C2887" w:rsidRDefault="008136D5" w:rsidP="00215C49">
      <w:pPr>
        <w:pStyle w:val="BodyText"/>
        <w:spacing w:line="480" w:lineRule="auto"/>
      </w:pPr>
      <w:r>
        <w:t>We estimated the model (equation (</w:t>
      </w:r>
      <w:del w:id="757" w:author="Marcus Beck" w:date="2021-07-28T18:44:00Z">
        <w:r w:rsidR="00641731">
          <w:delText>1</w:delText>
        </w:r>
      </w:del>
      <w:ins w:id="758" w:author="Marcus Beck" w:date="2021-07-28T18:44:00Z">
        <w:r>
          <w:t>5</w:t>
        </w:r>
      </w:ins>
      <w:r>
        <w:t xml:space="preserve">)) using the </w:t>
      </w:r>
      <w:proofErr w:type="spellStart"/>
      <w:r>
        <w:rPr>
          <w:i/>
          <w:iCs/>
        </w:rPr>
        <w:t>mixmeta</w:t>
      </w:r>
      <w:proofErr w:type="spellEnd"/>
      <w:r>
        <w:t xml:space="preserve"> package in R (</w:t>
      </w:r>
      <w:hyperlink w:anchor="ref-Sera19">
        <w:r>
          <w:rPr>
            <w:rStyle w:val="Hyperlink"/>
          </w:rPr>
          <w:t>Sera et al., 2019</w:t>
        </w:r>
      </w:hyperlink>
      <w:r>
        <w:t xml:space="preserve">). Results from </w:t>
      </w:r>
      <w:proofErr w:type="spellStart"/>
      <w:r>
        <w:rPr>
          <w:i/>
          <w:iCs/>
        </w:rPr>
        <w:t>mixmeta</w:t>
      </w:r>
      <w:proofErr w:type="spellEnd"/>
      <w:r>
        <w:t xml:space="preserve"> have a similar interpretation as those from regression analysis, but parameter estimates and their standard errors incorporate the known standard errors of the </w:t>
      </w:r>
      <w:r>
        <w:lastRenderedPageBreak/>
        <w:t xml:space="preserve">response values. The default estimation method for </w:t>
      </w:r>
      <w:proofErr w:type="spellStart"/>
      <w:r>
        <w:rPr>
          <w:i/>
          <w:iCs/>
        </w:rPr>
        <w:t>mixmeta</w:t>
      </w:r>
      <w:proofErr w:type="spellEnd"/>
      <w:r>
        <w:t>, restricted maximum likelihood (REML), was used. The meta-analysis models were applied to a chosen sequence or “window” of years for estimating the linear trend.</w:t>
      </w:r>
    </w:p>
    <w:p w14:paraId="2BC8BA05" w14:textId="77777777" w:rsidR="004C2887" w:rsidRDefault="008136D5" w:rsidP="00215C49">
      <w:pPr>
        <w:pStyle w:val="Heading3"/>
        <w:spacing w:line="480" w:lineRule="auto"/>
      </w:pPr>
      <w:bookmarkStart w:id="759" w:name="trend-comparisons"/>
      <w:bookmarkEnd w:id="743"/>
      <w:r>
        <w:t>Trend comparisons</w:t>
      </w:r>
    </w:p>
    <w:p w14:paraId="4E9527E9" w14:textId="4A83376D" w:rsidR="004C2887" w:rsidRDefault="008136D5" w:rsidP="00215C49">
      <w:pPr>
        <w:pStyle w:val="FirstParagraph"/>
        <w:spacing w:line="480" w:lineRule="auto"/>
      </w:pPr>
      <w:r>
        <w:t>The above methods were applied to each station by evaluating changes in seasonal averages</w:t>
      </w:r>
      <w:r w:rsidR="00233519">
        <w:t xml:space="preserve"> </w:t>
      </w:r>
      <w:del w:id="760" w:author="Marcus Beck" w:date="2021-07-28T18:44:00Z">
        <w:r w:rsidR="00641731">
          <w:delText xml:space="preserve">from January to June and July to December </w:delText>
        </w:r>
      </w:del>
      <w:r>
        <w:t xml:space="preserve">for approximately </w:t>
      </w:r>
      <w:proofErr w:type="gramStart"/>
      <w:r>
        <w:t>ten year</w:t>
      </w:r>
      <w:proofErr w:type="gramEnd"/>
      <w:r>
        <w:t xml:space="preserve"> moving windows from 1991 to 2019</w:t>
      </w:r>
      <w:r w:rsidR="00D5370A">
        <w:t xml:space="preserve">. </w:t>
      </w:r>
      <w:del w:id="761" w:author="Marcus Beck" w:date="2021-07-28T18:44:00Z">
        <w:r w:rsidR="00641731">
          <w:delText>The choice</w:delText>
        </w:r>
      </w:del>
      <w:ins w:id="762" w:author="Marcus Beck" w:date="2021-07-28T18:44:00Z">
        <w:r w:rsidR="00554D3E">
          <w:t>The overall technique and</w:t>
        </w:r>
        <w:r w:rsidR="004F33E3">
          <w:t xml:space="preserve"> </w:t>
        </w:r>
        <w:proofErr w:type="spellStart"/>
        <w:r w:rsidR="004F33E3" w:rsidRPr="004F33E3">
          <w:rPr>
            <w:i/>
            <w:iCs/>
          </w:rPr>
          <w:t>wqtrends</w:t>
        </w:r>
        <w:proofErr w:type="spellEnd"/>
        <w:r w:rsidR="004F33E3">
          <w:t xml:space="preserve"> R</w:t>
        </w:r>
        <w:r w:rsidR="00554D3E">
          <w:t xml:space="preserve"> package allow for easy </w:t>
        </w:r>
        <w:r w:rsidR="009612B5">
          <w:t xml:space="preserve">and flexible </w:t>
        </w:r>
        <w:r w:rsidR="00554D3E">
          <w:t>selection</w:t>
        </w:r>
      </w:ins>
      <w:r w:rsidR="00554D3E">
        <w:t xml:space="preserve"> of </w:t>
      </w:r>
      <w:del w:id="763" w:author="Marcus Beck" w:date="2021-07-28T18:44:00Z">
        <w:r w:rsidR="00641731">
          <w:delText>within-year</w:delText>
        </w:r>
      </w:del>
      <w:ins w:id="764" w:author="Marcus Beck" w:date="2021-07-28T18:44:00Z">
        <w:r w:rsidR="00554D3E">
          <w:t xml:space="preserve">seasonal windows. </w:t>
        </w:r>
        <w:r w:rsidR="009612B5">
          <w:t xml:space="preserve">As an </w:t>
        </w:r>
        <w:proofErr w:type="gramStart"/>
        <w:r w:rsidR="009612B5">
          <w:t>example</w:t>
        </w:r>
        <w:proofErr w:type="gramEnd"/>
        <w:r w:rsidR="0015084F">
          <w:t xml:space="preserve"> </w:t>
        </w:r>
        <w:r w:rsidR="009612B5">
          <w:t xml:space="preserve">focused </w:t>
        </w:r>
        <w:r w:rsidR="00554D3E">
          <w:t xml:space="preserve">on illustrating </w:t>
        </w:r>
        <w:r w:rsidR="00D5370A">
          <w:t xml:space="preserve">the </w:t>
        </w:r>
        <w:r w:rsidR="00554D3E">
          <w:t>approach (as opposed to extracting mechanistic interpretations)</w:t>
        </w:r>
        <w:r w:rsidR="00D5370A">
          <w:t xml:space="preserve">, we selected </w:t>
        </w:r>
        <w:r w:rsidR="006B1F21">
          <w:t xml:space="preserve">two </w:t>
        </w:r>
        <w:r w:rsidR="009612B5">
          <w:t>broad</w:t>
        </w:r>
      </w:ins>
      <w:r w:rsidR="009612B5">
        <w:t xml:space="preserve"> </w:t>
      </w:r>
      <w:r w:rsidR="00554D3E">
        <w:t>seasons</w:t>
      </w:r>
      <w:ins w:id="765" w:author="Marcus Beck" w:date="2021-07-28T18:44:00Z">
        <w:r w:rsidR="00554D3E">
          <w:t xml:space="preserve">, </w:t>
        </w:r>
        <w:r w:rsidR="006B1F21">
          <w:t>J</w:t>
        </w:r>
        <w:r w:rsidR="00554D3E">
          <w:t>anuary-</w:t>
        </w:r>
        <w:r w:rsidR="006B1F21">
          <w:t>June</w:t>
        </w:r>
        <w:r w:rsidR="00554D3E">
          <w:t xml:space="preserve"> and July-</w:t>
        </w:r>
        <w:r w:rsidR="006B1F21">
          <w:t>December</w:t>
        </w:r>
        <w:r w:rsidR="009612B5">
          <w:t>,</w:t>
        </w:r>
        <w:r w:rsidR="00D5370A">
          <w:t xml:space="preserve"> that</w:t>
        </w:r>
      </w:ins>
      <w:r w:rsidR="00D5370A">
        <w:t xml:space="preserve"> </w:t>
      </w:r>
      <w:r w:rsidR="004F33E3">
        <w:t>are</w:t>
      </w:r>
      <w:ins w:id="766" w:author="Marcus Beck" w:date="2021-07-28T18:44:00Z">
        <w:r w:rsidR="00D5370A">
          <w:t xml:space="preserve"> </w:t>
        </w:r>
        <w:r w:rsidR="009612B5">
          <w:t>generally</w:t>
        </w:r>
      </w:ins>
      <w:r w:rsidR="009612B5">
        <w:t xml:space="preserve"> </w:t>
      </w:r>
      <w:r>
        <w:t>relevant to phytoplankton bloom phenology in the SFE (</w:t>
      </w:r>
      <w:proofErr w:type="spellStart"/>
      <w:r w:rsidR="00AC4759">
        <w:fldChar w:fldCharType="begin"/>
      </w:r>
      <w:r w:rsidR="00AC4759">
        <w:instrText xml:space="preserve"> HYPERLINK \l "ref-Cloern20" \h </w:instrText>
      </w:r>
      <w:r w:rsidR="00AC4759">
        <w:fldChar w:fldCharType="separate"/>
      </w:r>
      <w:r>
        <w:rPr>
          <w:rStyle w:val="Hyperlink"/>
        </w:rPr>
        <w:t>Cloern</w:t>
      </w:r>
      <w:proofErr w:type="spellEnd"/>
      <w:r>
        <w:rPr>
          <w:rStyle w:val="Hyperlink"/>
        </w:rPr>
        <w:t xml:space="preserve"> et al., 2020</w:t>
      </w:r>
      <w:r w:rsidR="00AC4759">
        <w:rPr>
          <w:rStyle w:val="Hyperlink"/>
        </w:rPr>
        <w:fldChar w:fldCharType="end"/>
      </w:r>
      <w:del w:id="767" w:author="Marcus Beck" w:date="2021-07-28T18:44:00Z">
        <w:r w:rsidR="00641731">
          <w:delText>). The</w:delText>
        </w:r>
      </w:del>
      <w:ins w:id="768" w:author="Marcus Beck" w:date="2021-07-28T18:44:00Z">
        <w:r>
          <w:t>)</w:t>
        </w:r>
        <w:r w:rsidR="0015084F">
          <w:t>, and combined include conditions over the full year</w:t>
        </w:r>
        <w:r w:rsidR="00D5370A">
          <w:t xml:space="preserve">. </w:t>
        </w:r>
        <w:r w:rsidR="009612B5">
          <w:t>A</w:t>
        </w:r>
      </w:ins>
      <w:r>
        <w:t xml:space="preserve"> moving-window approach </w:t>
      </w:r>
      <w:del w:id="769" w:author="Marcus Beck" w:date="2021-07-28T18:44:00Z">
        <w:r w:rsidR="00641731">
          <w:delText>applied</w:delText>
        </w:r>
      </w:del>
      <w:ins w:id="770" w:author="Marcus Beck" w:date="2021-07-28T18:44:00Z">
        <w:r w:rsidR="009612B5">
          <w:t xml:space="preserve">encoded within </w:t>
        </w:r>
        <w:proofErr w:type="spellStart"/>
        <w:r w:rsidR="009612B5" w:rsidRPr="004F33E3">
          <w:rPr>
            <w:i/>
          </w:rPr>
          <w:t>wqtrends</w:t>
        </w:r>
        <w:proofErr w:type="spellEnd"/>
        <w:r w:rsidR="009612B5">
          <w:t xml:space="preserve"> </w:t>
        </w:r>
        <w:r w:rsidR="00225964">
          <w:t>was used to apply</w:t>
        </w:r>
      </w:ins>
      <w:r w:rsidR="00225964">
        <w:t xml:space="preserve"> </w:t>
      </w:r>
      <w:r>
        <w:t xml:space="preserve">the meta-analysis to each decadal window (e.g., 1991-2001, 1992-2002, etc.), allowing changes in slope and its significance to be interpreted as the window is shifted one year at a time. We interpret the slope as representative for the central year for each block, but a predictive trend for the final year of the window could also be interpreted. </w:t>
      </w:r>
      <w:del w:id="771" w:author="Marcus Beck" w:date="2021-07-28T18:44:00Z">
        <w:r w:rsidR="00641731">
          <w:delText>For</w:delText>
        </w:r>
      </w:del>
      <w:ins w:id="772" w:author="Marcus Beck" w:date="2021-07-28T18:44:00Z">
        <w:r w:rsidR="0015084F">
          <w:t>As a means for summarizing</w:t>
        </w:r>
      </w:ins>
      <w:r w:rsidR="0015084F">
        <w:t xml:space="preserve"> </w:t>
      </w:r>
      <w:r>
        <w:t>some results, we focus on the windows 1991-2000, 2000-2010, and 2010-2019.</w:t>
      </w:r>
    </w:p>
    <w:p w14:paraId="4B28E42B" w14:textId="344A113D" w:rsidR="004C2887" w:rsidRDefault="008136D5" w:rsidP="00215C49">
      <w:pPr>
        <w:pStyle w:val="BodyText"/>
        <w:spacing w:line="480" w:lineRule="auto"/>
      </w:pPr>
      <w:r>
        <w:t xml:space="preserve">Finally, trend results from the meta-analysis regression method for each season and different time periods were compared to “naive” across-year regressions that do not propagate uncertainty to demonstrate how different and potentially misleading conclusions can be obtained. Trend estimates were compared to 1) trends from ordinary least squares (OLS) regression applied to seasonal averages from the raw data and 2) trends from OLS regression applied to GAM </w:t>
      </w:r>
      <w:r>
        <w:lastRenderedPageBreak/>
        <w:t xml:space="preserve">seasonal averages. Select examples </w:t>
      </w:r>
      <w:del w:id="773" w:author="Marcus Beck" w:date="2021-07-28T18:44:00Z">
        <w:r w:rsidR="00641731">
          <w:delText xml:space="preserve">were used </w:delText>
        </w:r>
      </w:del>
      <w:r>
        <w:t xml:space="preserve">where differences were pronounced </w:t>
      </w:r>
      <w:del w:id="774" w:author="Marcus Beck" w:date="2021-07-28T18:44:00Z">
        <w:r w:rsidR="00641731">
          <w:delText xml:space="preserve">to illustrate false positive or negatives that may occur with alternative methods. </w:delText>
        </w:r>
      </w:del>
      <w:ins w:id="775" w:author="Marcus Beck" w:date="2021-07-28T18:44:00Z">
        <w:r>
          <w:t xml:space="preserve">were used for illustration. </w:t>
        </w:r>
      </w:ins>
      <w:r>
        <w:t>This analysis was then applied to all stations</w:t>
      </w:r>
      <w:ins w:id="776" w:author="Marcus Beck" w:date="2021-07-28T18:44:00Z">
        <w:r>
          <w:t>. The method that formally propagates uncertainty should have more robust statistical properties, such as accurate confidence interval coverage, than naïve methods. For this reason, even when results are similar across methods, the more robust method provides the best support for those results</w:t>
        </w:r>
      </w:ins>
      <w:r>
        <w:t>.</w:t>
      </w:r>
    </w:p>
    <w:p w14:paraId="7AC62D3E" w14:textId="77777777" w:rsidR="004C2887" w:rsidRDefault="008136D5" w:rsidP="00215C49">
      <w:pPr>
        <w:pStyle w:val="Heading1"/>
        <w:spacing w:line="480" w:lineRule="auto"/>
      </w:pPr>
      <w:bookmarkStart w:id="777" w:name="results"/>
      <w:bookmarkEnd w:id="134"/>
      <w:bookmarkEnd w:id="209"/>
      <w:bookmarkEnd w:id="759"/>
      <w:r>
        <w:t>Results</w:t>
      </w:r>
    </w:p>
    <w:p w14:paraId="1FC2ABBF" w14:textId="77777777" w:rsidR="004C2887" w:rsidRDefault="008136D5" w:rsidP="00215C49">
      <w:pPr>
        <w:pStyle w:val="Heading2"/>
        <w:spacing w:line="480" w:lineRule="auto"/>
      </w:pPr>
      <w:bookmarkStart w:id="778" w:name="model-performance-and-predictions"/>
      <w:r>
        <w:t>Model performance and predictions</w:t>
      </w:r>
    </w:p>
    <w:p w14:paraId="0A437A8F" w14:textId="18842169" w:rsidR="004C2887" w:rsidRDefault="008136D5" w:rsidP="00215C49">
      <w:pPr>
        <w:pStyle w:val="FirstParagraph"/>
        <w:spacing w:line="480" w:lineRule="auto"/>
      </w:pPr>
      <w:r>
        <w:t xml:space="preserve">Model predictions for </w:t>
      </w:r>
      <w:proofErr w:type="spellStart"/>
      <w:r>
        <w:t>chl</w:t>
      </w:r>
      <w:proofErr w:type="spellEnd"/>
      <w:r>
        <w:t xml:space="preserve">-a trends across all stations had an average R-squared value of 71% (Table 4) and </w:t>
      </w:r>
      <w:del w:id="779" w:author="Marcus Beck" w:date="2021-07-28T18:44:00Z">
        <w:r w:rsidR="00641731">
          <w:delText>ranging</w:delText>
        </w:r>
      </w:del>
      <w:ins w:id="780" w:author="Marcus Beck" w:date="2021-07-28T18:44:00Z">
        <w:r>
          <w:t>range</w:t>
        </w:r>
      </w:ins>
      <w:r>
        <w:t xml:space="preserve"> from 59% (station 22) to 78% (station 18). GAM predictions from north to south showed more pronounced annual and seasonal changes in </w:t>
      </w:r>
      <w:proofErr w:type="spellStart"/>
      <w:r>
        <w:t>chl</w:t>
      </w:r>
      <w:proofErr w:type="spellEnd"/>
      <w:r>
        <w:t xml:space="preserve">-a towards the more southern stations (Figures S1-S9). All the models suggested 1) increasing </w:t>
      </w:r>
      <w:proofErr w:type="spellStart"/>
      <w:r>
        <w:t>chl</w:t>
      </w:r>
      <w:proofErr w:type="spellEnd"/>
      <w:r>
        <w:t xml:space="preserve">-a from 1990 until 2005 to 2010, followed by decreasing </w:t>
      </w:r>
      <w:proofErr w:type="spellStart"/>
      <w:r>
        <w:t>chl</w:t>
      </w:r>
      <w:proofErr w:type="spellEnd"/>
      <w:r>
        <w:t xml:space="preserve">-a until the end of the record in 2019, 2) a spring </w:t>
      </w:r>
      <w:proofErr w:type="spellStart"/>
      <w:r>
        <w:t>chl</w:t>
      </w:r>
      <w:proofErr w:type="spellEnd"/>
      <w:r>
        <w:t xml:space="preserve">-a peak, particularly at southern stations, and 3) a fall </w:t>
      </w:r>
      <w:proofErr w:type="spellStart"/>
      <w:r>
        <w:t>chl</w:t>
      </w:r>
      <w:proofErr w:type="spellEnd"/>
      <w:r>
        <w:t>-a peak that was smaller than the spring peak. The magnitude of the fall peak did not vary noticeably by location (Figures S1-S9).</w:t>
      </w:r>
    </w:p>
    <w:p w14:paraId="59C16DF4" w14:textId="77777777" w:rsidR="004C2887" w:rsidRDefault="008136D5" w:rsidP="00215C49">
      <w:pPr>
        <w:pStyle w:val="Heading2"/>
        <w:spacing w:line="480" w:lineRule="auto"/>
      </w:pPr>
      <w:bookmarkStart w:id="781" w:name="inter-annual-trend-estimates"/>
      <w:bookmarkEnd w:id="778"/>
      <w:r>
        <w:t>Inter-annual trend estimates</w:t>
      </w:r>
    </w:p>
    <w:p w14:paraId="6CA417B5" w14:textId="611CBA77" w:rsidR="004C2887" w:rsidRDefault="008136D5" w:rsidP="00215C49">
      <w:pPr>
        <w:pStyle w:val="FirstParagraph"/>
        <w:spacing w:line="480" w:lineRule="auto"/>
      </w:pPr>
      <w:r>
        <w:t xml:space="preserve">Estimates </w:t>
      </w:r>
      <w:del w:id="782" w:author="Marcus Beck" w:date="2021-07-28T18:44:00Z">
        <w:r w:rsidR="00641731">
          <w:delText>of linear trends in seasonal averages</w:delText>
        </w:r>
      </w:del>
      <w:ins w:id="783" w:author="Marcus Beck" w:date="2021-07-28T18:44:00Z">
        <w:r>
          <w:t>from the seasonal trend analyses (mixed-effects meta-analysis regressions)</w:t>
        </w:r>
      </w:ins>
      <w:r>
        <w:t xml:space="preserve"> across roughly ten-year windows for different seasons are shown for station 34 (Figure 4). </w:t>
      </w:r>
      <w:proofErr w:type="gramStart"/>
      <w:r>
        <w:t>Plots</w:t>
      </w:r>
      <w:proofErr w:type="gramEnd"/>
      <w:r>
        <w:t xml:space="preserve"> a-c show trends in January to June averages while plots d-f show trends in July to December averages. </w:t>
      </w:r>
      <w:del w:id="784" w:author="Marcus Beck" w:date="2021-07-28T18:44:00Z">
        <w:r w:rsidR="00641731">
          <w:delText xml:space="preserve">The seasonal trend analyses showed that </w:delText>
        </w:r>
      </w:del>
      <w:r>
        <w:t xml:space="preserve">January to June </w:t>
      </w:r>
      <w:proofErr w:type="spellStart"/>
      <w:r>
        <w:lastRenderedPageBreak/>
        <w:t>chl</w:t>
      </w:r>
      <w:proofErr w:type="spellEnd"/>
      <w:r>
        <w:t>-a increased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0.03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0.01-0.</w:t>
      </w:r>
      <w:del w:id="785" w:author="Marcus Beck" w:date="2021-07-28T18:44:00Z">
        <w:r w:rsidR="00641731">
          <w:delText>06</w:delText>
        </w:r>
      </w:del>
      <w:ins w:id="786" w:author="Marcus Beck" w:date="2021-07-28T18:44:00Z">
        <w:r>
          <w:t>05</w:t>
        </w:r>
      </w:ins>
      <w:r>
        <w:t xml:space="preserve"> 95% confidence interval) from 1991 to 2000, whereas July to December </w:t>
      </w:r>
      <w:proofErr w:type="spellStart"/>
      <w:r>
        <w:t>chl</w:t>
      </w:r>
      <w:proofErr w:type="spellEnd"/>
      <w:r>
        <w:t xml:space="preserve">-a did not change significantly. </w:t>
      </w:r>
      <w:proofErr w:type="spellStart"/>
      <w:r>
        <w:t>Chl</w:t>
      </w:r>
      <w:proofErr w:type="spellEnd"/>
      <w:r>
        <w:t>-a also increased from 2000 to 2010, but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0.03, 0</w:t>
      </w:r>
      <w:del w:id="787" w:author="Marcus Beck" w:date="2021-07-28T18:44:00Z">
        <w:r w:rsidR="00641731">
          <w:delText>.01</w:delText>
        </w:r>
      </w:del>
      <w:r>
        <w:t xml:space="preserve">-0.05 95% confidence interval). Finally, </w:t>
      </w:r>
      <w:proofErr w:type="spellStart"/>
      <w:r>
        <w:t>chl</w:t>
      </w:r>
      <w:proofErr w:type="spellEnd"/>
      <w:r>
        <w:t>-a decreased from 2010 to 2019 but</w:t>
      </w:r>
      <w:ins w:id="788" w:author="Marcus Beck" w:date="2021-07-28T18:44:00Z">
        <w:r>
          <w:t xml:space="preserve"> again</w:t>
        </w:r>
      </w:ins>
      <w:r>
        <w:t xml:space="preserve">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-0.02, -0.04-0 95% confidence interval). Because the trends were confined to certain times of the year, the seasonal estimates provide additional information beyond coarser estimates that cover the entire year.</w:t>
      </w:r>
    </w:p>
    <w:p w14:paraId="30F16E0F" w14:textId="4B4916D3" w:rsidR="004C2887" w:rsidRDefault="008136D5" w:rsidP="00215C49">
      <w:pPr>
        <w:pStyle w:val="BodyText"/>
        <w:spacing w:line="480" w:lineRule="auto"/>
      </w:pPr>
      <w:r>
        <w:t xml:space="preserve">Temporal changes varied among regions of the Bay and were more pronounced at southern stations. Figure 5 shows results from similar analyses as those in Figure 4, but applied to all stations. </w:t>
      </w:r>
      <w:del w:id="789" w:author="Marcus Beck" w:date="2021-07-28T18:44:00Z">
        <w:r w:rsidR="00641731">
          <w:delText>Mixed-effects meta-analysis regressions applied to</w:delText>
        </w:r>
      </w:del>
      <w:ins w:id="790" w:author="Marcus Beck" w:date="2021-07-28T18:44:00Z">
        <w:r>
          <w:t>The</w:t>
        </w:r>
      </w:ins>
      <w:r>
        <w:t xml:space="preserve"> seasonal </w:t>
      </w:r>
      <w:del w:id="791" w:author="Marcus Beck" w:date="2021-07-28T18:44:00Z">
        <w:r w:rsidR="00641731">
          <w:delText>averages</w:delText>
        </w:r>
      </w:del>
      <w:ins w:id="792" w:author="Marcus Beck" w:date="2021-07-28T18:44:00Z">
        <w:r>
          <w:t>trend analyses</w:t>
        </w:r>
      </w:ins>
      <w:r>
        <w:t xml:space="preserve"> showed that increases (based on </w:t>
      </w:r>
      <m:oMath>
        <m:r>
          <w:rPr>
            <w:rFonts w:ascii="Cambria Math" w:hAnsi="Cambria Math"/>
          </w:rPr>
          <m:t>p</m:t>
        </m:r>
        <m:r>
          <m:rPr>
            <m:sty m:val="p"/>
          </m:rPr>
          <w:rPr>
            <w:rFonts w:ascii="Cambria Math" w:hAnsi="Cambria Math"/>
          </w:rPr>
          <m:t>&lt;</m:t>
        </m:r>
        <m:r>
          <w:rPr>
            <w:rFonts w:ascii="Cambria Math" w:hAnsi="Cambria Math"/>
          </w:rPr>
          <m:t>0.05</m:t>
        </m:r>
      </m:oMath>
      <w:r>
        <w:t>) for the January to June period were observed at stations 32</w:t>
      </w:r>
      <w:del w:id="793" w:author="Marcus Beck" w:date="2021-07-28T18:44:00Z">
        <w:r w:rsidR="00641731">
          <w:delText>, 34,</w:delText>
        </w:r>
      </w:del>
      <w:r>
        <w:t xml:space="preserve"> and </w:t>
      </w:r>
      <w:del w:id="794" w:author="Marcus Beck" w:date="2021-07-28T18:44:00Z">
        <w:r w:rsidR="00641731">
          <w:delText>36</w:delText>
        </w:r>
      </w:del>
      <w:ins w:id="795" w:author="Marcus Beck" w:date="2021-07-28T18:44:00Z">
        <w:r>
          <w:t>34</w:t>
        </w:r>
      </w:ins>
      <w:r>
        <w:t xml:space="preserve"> from 1991 to 2000</w:t>
      </w:r>
      <w:del w:id="796" w:author="Marcus Beck" w:date="2021-07-28T18:44:00Z">
        <w:r w:rsidR="00641731">
          <w:delText xml:space="preserve"> and station 18 from 2000 to 2010</w:delText>
        </w:r>
      </w:del>
      <w:r>
        <w:t xml:space="preserve">; decreases were observed at stations 30 and 32 from 2010 to 2019. For the July to December period, increases were observed at stations 24, 27, 30, and 32 from 1991 to 2000 and stations 18, 21, 22, </w:t>
      </w:r>
      <w:ins w:id="797" w:author="Marcus Beck" w:date="2021-07-28T18:44:00Z">
        <w:r>
          <w:t xml:space="preserve">24, </w:t>
        </w:r>
      </w:ins>
      <w:r>
        <w:t>and 34 from 2000 to 2010, whereas decreases were observed at stations 30, 32, and 34 from 2010 to 2019.</w:t>
      </w:r>
    </w:p>
    <w:p w14:paraId="3917FC8F" w14:textId="49AB7D94" w:rsidR="004C2887" w:rsidRDefault="008136D5" w:rsidP="00215C49">
      <w:pPr>
        <w:pStyle w:val="BodyText"/>
        <w:spacing w:line="480" w:lineRule="auto"/>
      </w:pPr>
      <w:r>
        <w:t xml:space="preserve">Results from a ten-year moving window comparison of seasonal trends provided additional context on when significant changes were occurring at each station (Figure 6). Trends were observed at all stations that followed a general pattern of increases early in the record followed by decreases later in the record. Increases and decreases were observed in both the January to June and July to December seasonal periods, with some notable exceptions. In particular, the most southern stations (32, 34, 36) had increasing trends prior to 2005 </w:t>
      </w:r>
      <w:del w:id="798" w:author="Marcus Beck" w:date="2021-07-28T18:44:00Z">
        <w:r w:rsidR="00641731">
          <w:delText>only</w:delText>
        </w:r>
      </w:del>
      <w:ins w:id="799" w:author="Marcus Beck" w:date="2021-07-28T18:44:00Z">
        <w:r>
          <w:t>that were more often observed</w:t>
        </w:r>
      </w:ins>
      <w:r>
        <w:t xml:space="preserve"> in the July to December period. Additionally, </w:t>
      </w:r>
      <w:proofErr w:type="spellStart"/>
      <w:r>
        <w:t>chl</w:t>
      </w:r>
      <w:proofErr w:type="spellEnd"/>
      <w:r>
        <w:t xml:space="preserve">-a at the more northern stations has </w:t>
      </w:r>
      <w:r>
        <w:lastRenderedPageBreak/>
        <w:t xml:space="preserve">not changed in recent years for </w:t>
      </w:r>
      <w:del w:id="800" w:author="Marcus Beck" w:date="2021-07-28T18:44:00Z">
        <w:r w:rsidR="00641731">
          <w:delText>both</w:delText>
        </w:r>
      </w:del>
      <w:ins w:id="801" w:author="Marcus Beck" w:date="2021-07-28T18:44:00Z">
        <w:r>
          <w:t>either</w:t>
        </w:r>
      </w:ins>
      <w:r>
        <w:t xml:space="preserve"> seasonal </w:t>
      </w:r>
      <w:del w:id="802" w:author="Marcus Beck" w:date="2021-07-28T18:44:00Z">
        <w:r w:rsidR="00641731">
          <w:delText>periods</w:delText>
        </w:r>
      </w:del>
      <w:ins w:id="803" w:author="Marcus Beck" w:date="2021-07-28T18:44:00Z">
        <w:r>
          <w:t>period</w:t>
        </w:r>
      </w:ins>
      <w:r>
        <w:t xml:space="preserve">. For most stations and seasonal periods, a change from increasing to decreasing </w:t>
      </w:r>
      <w:proofErr w:type="spellStart"/>
      <w:r>
        <w:t>chl</w:t>
      </w:r>
      <w:proofErr w:type="spellEnd"/>
      <w:r>
        <w:t>-a occurred around 2007.</w:t>
      </w:r>
    </w:p>
    <w:p w14:paraId="6840BBE2" w14:textId="77777777" w:rsidR="004C2887" w:rsidRDefault="008136D5" w:rsidP="00215C49">
      <w:pPr>
        <w:pStyle w:val="Heading2"/>
        <w:spacing w:line="480" w:lineRule="auto"/>
      </w:pPr>
      <w:bookmarkStart w:id="804" w:name="importance-of-uncertainty-propagation"/>
      <w:bookmarkEnd w:id="781"/>
      <w:r>
        <w:t>Importance of uncertainty propagation</w:t>
      </w:r>
    </w:p>
    <w:p w14:paraId="1674C750" w14:textId="7A238E2F" w:rsidR="004C2887" w:rsidRDefault="008136D5" w:rsidP="00215C49">
      <w:pPr>
        <w:pStyle w:val="FirstParagraph"/>
        <w:spacing w:line="480" w:lineRule="auto"/>
      </w:pPr>
      <w:r>
        <w:t xml:space="preserve">Results showing trend estimates from meta-analysis on GAM seasonal </w:t>
      </w:r>
      <w:del w:id="805" w:author="Marcus Beck" w:date="2021-07-28T18:44:00Z">
        <w:r w:rsidR="00641731">
          <w:delText>estimates</w:delText>
        </w:r>
      </w:del>
      <w:ins w:id="806" w:author="Marcus Beck" w:date="2021-07-28T18:44:00Z">
        <w:r>
          <w:t>averages</w:t>
        </w:r>
      </w:ins>
      <w:r>
        <w:t xml:space="preserve"> provided different conclusions than those from either OLS regression through seasonal averages from raw data (Figure 7 row 1) or OLS regression through GAM </w:t>
      </w:r>
      <w:del w:id="807" w:author="Marcus Beck" w:date="2021-07-28T18:44:00Z">
        <w:r w:rsidR="00641731">
          <w:delText xml:space="preserve">estimates </w:delText>
        </w:r>
      </w:del>
      <w:ins w:id="808" w:author="Marcus Beck" w:date="2021-07-28T18:44:00Z">
        <w:r>
          <w:t xml:space="preserve">seasonal averages </w:t>
        </w:r>
      </w:ins>
      <w:r>
        <w:t xml:space="preserve">without uncertainty propagation (Figure 7 row 2). Figure 7a shows trend estimates for station </w:t>
      </w:r>
      <w:del w:id="809" w:author="Marcus Beck" w:date="2021-07-28T18:44:00Z">
        <w:r w:rsidR="00641731">
          <w:delText>36</w:delText>
        </w:r>
      </w:del>
      <w:ins w:id="810" w:author="Marcus Beck" w:date="2021-07-28T18:44:00Z">
        <w:r>
          <w:t>30</w:t>
        </w:r>
      </w:ins>
      <w:r>
        <w:t xml:space="preserve"> for January to </w:t>
      </w:r>
      <w:del w:id="811" w:author="Marcus Beck" w:date="2021-07-28T18:44:00Z">
        <w:r w:rsidR="00641731">
          <w:delText>July</w:delText>
        </w:r>
      </w:del>
      <w:ins w:id="812" w:author="Marcus Beck" w:date="2021-07-28T18:44:00Z">
        <w:r>
          <w:t>June</w:t>
        </w:r>
      </w:ins>
      <w:r>
        <w:t xml:space="preserve"> averages from </w:t>
      </w:r>
      <w:del w:id="813" w:author="Marcus Beck" w:date="2021-07-28T18:44:00Z">
        <w:r w:rsidR="00641731">
          <w:delText>1991</w:delText>
        </w:r>
      </w:del>
      <w:ins w:id="814" w:author="Marcus Beck" w:date="2021-07-28T18:44:00Z">
        <w:r>
          <w:t>2000</w:t>
        </w:r>
      </w:ins>
      <w:r>
        <w:t xml:space="preserve"> to </w:t>
      </w:r>
      <w:del w:id="815" w:author="Marcus Beck" w:date="2021-07-28T18:44:00Z">
        <w:r w:rsidR="00641731">
          <w:delText>2000</w:delText>
        </w:r>
      </w:del>
      <w:ins w:id="816" w:author="Marcus Beck" w:date="2021-07-28T18:44:00Z">
        <w:r>
          <w:t>2010</w:t>
        </w:r>
      </w:ins>
      <w:r>
        <w:t xml:space="preserve">. Only the meta-analysis regression results show a trend in this example (based on </w:t>
      </w:r>
      <m:oMath>
        <m:r>
          <w:rPr>
            <w:rFonts w:ascii="Cambria Math" w:hAnsi="Cambria Math"/>
          </w:rPr>
          <m:t>p</m:t>
        </m:r>
        <m:r>
          <m:rPr>
            <m:sty m:val="p"/>
          </m:rPr>
          <w:rPr>
            <w:rFonts w:ascii="Cambria Math" w:hAnsi="Cambria Math"/>
          </w:rPr>
          <m:t>&lt;</m:t>
        </m:r>
        <m:r>
          <w:rPr>
            <w:rFonts w:ascii="Cambria Math" w:hAnsi="Cambria Math"/>
          </w:rPr>
          <m:t>0.05</m:t>
        </m:r>
      </m:oMath>
      <w:r>
        <w:t>). The OLS regression on observed estimates (top plot) and OLS regression on GAM estimates (middle plot) did not identify trends. Figure 7b shows trend est</w:t>
      </w:r>
      <w:proofErr w:type="spellStart"/>
      <w:r>
        <w:t>imates</w:t>
      </w:r>
      <w:proofErr w:type="spellEnd"/>
      <w:r>
        <w:t xml:space="preserve"> </w:t>
      </w:r>
      <w:del w:id="817" w:author="Marcus Beck" w:date="2021-07-28T18:44:00Z">
        <w:r w:rsidR="00641731">
          <w:delText>for the same</w:delText>
        </w:r>
      </w:del>
      <w:ins w:id="818" w:author="Marcus Beck" w:date="2021-07-28T18:44:00Z">
        <w:r>
          <w:t>at</w:t>
        </w:r>
      </w:ins>
      <w:r>
        <w:t xml:space="preserve"> station </w:t>
      </w:r>
      <w:ins w:id="819" w:author="Marcus Beck" w:date="2021-07-28T18:44:00Z">
        <w:r>
          <w:t xml:space="preserve">34 </w:t>
        </w:r>
      </w:ins>
      <w:r>
        <w:t xml:space="preserve">for July to December averages from </w:t>
      </w:r>
      <w:ins w:id="820" w:author="Marcus Beck" w:date="2021-07-28T18:44:00Z">
        <w:r>
          <w:t xml:space="preserve">1991 to </w:t>
        </w:r>
      </w:ins>
      <w:r>
        <w:t>2000</w:t>
      </w:r>
      <w:del w:id="821" w:author="Marcus Beck" w:date="2021-07-28T18:44:00Z">
        <w:r w:rsidR="00641731">
          <w:delText xml:space="preserve"> to 2010</w:delText>
        </w:r>
      </w:del>
      <w:r>
        <w:t xml:space="preserve">. Unlike the first example, only the </w:t>
      </w:r>
      <w:del w:id="822" w:author="Marcus Beck" w:date="2021-07-28T18:44:00Z">
        <w:r w:rsidR="00641731">
          <w:delText>top</w:delText>
        </w:r>
      </w:del>
      <w:ins w:id="823" w:author="Marcus Beck" w:date="2021-07-28T18:44:00Z">
        <w:r>
          <w:t>middle</w:t>
        </w:r>
      </w:ins>
      <w:r>
        <w:t xml:space="preserve"> figure shows a trend, whereas the </w:t>
      </w:r>
      <w:ins w:id="824" w:author="Marcus Beck" w:date="2021-07-28T18:44:00Z">
        <w:r>
          <w:t xml:space="preserve">top and </w:t>
        </w:r>
      </w:ins>
      <w:r>
        <w:t xml:space="preserve">bottom </w:t>
      </w:r>
      <w:del w:id="825" w:author="Marcus Beck" w:date="2021-07-28T18:44:00Z">
        <w:r w:rsidR="00641731">
          <w:delText xml:space="preserve">two </w:delText>
        </w:r>
      </w:del>
      <w:r>
        <w:t>plots do not show trends. In both cases, only the meta-analysis results give reliable conclusions because of full propagation of uncertainty across methods. Even in cases where the p-value threshold is not of interest, the confidence intervals from the alternative methods will be inaccurate.</w:t>
      </w:r>
    </w:p>
    <w:p w14:paraId="190F055B" w14:textId="77777777" w:rsidR="004C2887" w:rsidRDefault="008136D5" w:rsidP="00215C49">
      <w:pPr>
        <w:pStyle w:val="BodyText"/>
        <w:spacing w:line="480" w:lineRule="auto"/>
      </w:pPr>
      <w:r>
        <w:t xml:space="preserve">Applying the same comparison to all stations showed that different trend analysis methods provided conflicting information on the magnitude and significance of the seasonal </w:t>
      </w:r>
      <w:proofErr w:type="spellStart"/>
      <w:r>
        <w:t>chl</w:t>
      </w:r>
      <w:proofErr w:type="spellEnd"/>
      <w:r>
        <w:t>-a changes in each decade (Figure 8). In many cases, the slope estimates were similar in magnitude, with some exceptions at the more southern stations where the OLS estimates suggested a larger trend than the meta-analysis methods. More importantly, differences in the magnitude of the confidence intervals between the OLS models applied to the GAM averages and the meta-</w:t>
      </w:r>
      <w:r>
        <w:lastRenderedPageBreak/>
        <w:t>analyses were also observed, reflecting the ability of the latter to more accurately assess significance of trends by accounting for uncertainty in the average estimates.</w:t>
      </w:r>
    </w:p>
    <w:p w14:paraId="704D3DDC" w14:textId="77777777" w:rsidR="004C2887" w:rsidRDefault="008136D5" w:rsidP="00215C49">
      <w:pPr>
        <w:pStyle w:val="Heading1"/>
        <w:spacing w:line="480" w:lineRule="auto"/>
      </w:pPr>
      <w:bookmarkStart w:id="826" w:name="discussion"/>
      <w:bookmarkEnd w:id="777"/>
      <w:bookmarkEnd w:id="804"/>
      <w:r>
        <w:t>Discussion</w:t>
      </w:r>
    </w:p>
    <w:p w14:paraId="5E4B1DE7" w14:textId="41128B3F" w:rsidR="004C2887" w:rsidRDefault="008136D5" w:rsidP="00215C49">
      <w:pPr>
        <w:pStyle w:val="FirstParagraph"/>
        <w:spacing w:line="480" w:lineRule="auto"/>
      </w:pPr>
      <w:r>
        <w:t xml:space="preserve">Propagation of uncertainty from within-year features of estimated GAMs to </w:t>
      </w:r>
      <w:proofErr w:type="spellStart"/>
      <w:r>
        <w:t>across</w:t>
      </w:r>
      <w:proofErr w:type="spellEnd"/>
      <w:r>
        <w:t>-year trends using mixed-effects meta-analysis is a new approach that can address different questions than previous methods. Our approach has several advantages over more conventional approaches for analysis of water quality data from long-term monitoring programs. GAMs are capable of modelling time series with missing observations or irregular sampling which can complicate trend assessment and comparison of trends between locations (</w:t>
      </w:r>
      <w:proofErr w:type="spellStart"/>
      <w:r w:rsidR="00AC4759">
        <w:fldChar w:fldCharType="begin"/>
      </w:r>
      <w:r w:rsidR="00AC4759">
        <w:instrText xml:space="preserve"> HYPERLINK \l "ref-Junninen04" \h </w:instrText>
      </w:r>
      <w:r w:rsidR="00AC4759">
        <w:fldChar w:fldCharType="separate"/>
      </w:r>
      <w:r>
        <w:rPr>
          <w:rStyle w:val="Hyperlink"/>
        </w:rPr>
        <w:t>Junninen</w:t>
      </w:r>
      <w:proofErr w:type="spellEnd"/>
      <w:r>
        <w:rPr>
          <w:rStyle w:val="Hyperlink"/>
        </w:rPr>
        <w:t xml:space="preserve"> et al., 2004</w:t>
      </w:r>
      <w:r w:rsidR="00AC4759">
        <w:rPr>
          <w:rStyle w:val="Hyperlink"/>
        </w:rPr>
        <w:fldChar w:fldCharType="end"/>
      </w:r>
      <w:r>
        <w:t xml:space="preserve">; </w:t>
      </w:r>
      <w:hyperlink w:anchor="ref-Racault14">
        <w:proofErr w:type="spellStart"/>
        <w:r>
          <w:rPr>
            <w:rStyle w:val="Hyperlink"/>
          </w:rPr>
          <w:t>Racault</w:t>
        </w:r>
        <w:proofErr w:type="spellEnd"/>
        <w:r>
          <w:rPr>
            <w:rStyle w:val="Hyperlink"/>
          </w:rPr>
          <w:t xml:space="preserve"> et al., 2014</w:t>
        </w:r>
      </w:hyperlink>
      <w:r>
        <w:t>). As noted above, non-parametric approaches (i.e., seasonal Kendall tests) are by far the most common trend analysis methods applied to long-term water quality data (</w:t>
      </w:r>
      <w:proofErr w:type="spellStart"/>
      <w:r w:rsidR="00AC4759">
        <w:fldChar w:fldCharType="begin"/>
      </w:r>
      <w:r w:rsidR="00AC4759">
        <w:instrText xml:space="preserve"> HYPERLINK \l "ref-Helsel20" \h </w:instrText>
      </w:r>
      <w:r w:rsidR="00AC4759">
        <w:fldChar w:fldCharType="separate"/>
      </w:r>
      <w:r>
        <w:rPr>
          <w:rStyle w:val="Hyperlink"/>
        </w:rPr>
        <w:t>Helsel</w:t>
      </w:r>
      <w:proofErr w:type="spellEnd"/>
      <w:r>
        <w:rPr>
          <w:rStyle w:val="Hyperlink"/>
        </w:rPr>
        <w:t xml:space="preserve"> et al., 2020</w:t>
      </w:r>
      <w:r w:rsidR="00AC4759">
        <w:rPr>
          <w:rStyle w:val="Hyperlink"/>
        </w:rPr>
        <w:fldChar w:fldCharType="end"/>
      </w:r>
      <w:r>
        <w:t xml:space="preserve">; </w:t>
      </w:r>
      <w:hyperlink w:anchor="ref-Hirsch82">
        <w:r>
          <w:rPr>
            <w:rStyle w:val="Hyperlink"/>
          </w:rPr>
          <w:t>Hirsch et al., 1982</w:t>
        </w:r>
      </w:hyperlink>
      <w:r>
        <w:t xml:space="preserve">). These methods only assess the direction and significance of comparisons </w:t>
      </w:r>
      <w:del w:id="827" w:author="Marcus Beck" w:date="2021-07-28T18:44:00Z">
        <w:r w:rsidR="00641731">
          <w:delText>between year pairs</w:delText>
        </w:r>
      </w:del>
      <w:ins w:id="828" w:author="Marcus Beck" w:date="2021-07-28T18:44:00Z">
        <w:r>
          <w:t>across years</w:t>
        </w:r>
      </w:ins>
      <w:r>
        <w:t>, and importantly, do not account for full propagation of uncertainty inherent in raw observations if the raw data are aggregated to meet test requirements. Aggregation of raw data, e.g., averaging of observations within a year or season to comply with the requirements of Kendall tests, risks loss of information by removing variation between observations at smaller time scales. The logical outcome is increased risk of incorrect conclusions from test results.</w:t>
      </w:r>
    </w:p>
    <w:p w14:paraId="02C6FFDD" w14:textId="507D689C" w:rsidR="004C2887" w:rsidRDefault="008136D5" w:rsidP="00215C49">
      <w:pPr>
        <w:pStyle w:val="BodyText"/>
        <w:spacing w:line="480" w:lineRule="auto"/>
      </w:pPr>
      <w:r>
        <w:t>Incorrect conclusions on trends can have dramatic consequences for regulated parties under existing water quality compliance frameworks (</w:t>
      </w:r>
      <w:hyperlink w:anchor="ref-Smith01">
        <w:r>
          <w:rPr>
            <w:rStyle w:val="Hyperlink"/>
          </w:rPr>
          <w:t>Smith et al., 2001</w:t>
        </w:r>
      </w:hyperlink>
      <w:r>
        <w:t xml:space="preserve">). Our examples in Figures 7 and 8 demonstrate these risks if propagation of uncertainty from raw observations across methods is unaccounted for in trend assessment. </w:t>
      </w:r>
      <w:del w:id="829" w:author="Marcus Beck" w:date="2021-07-28T18:44:00Z">
        <w:r w:rsidR="00641731">
          <w:delText xml:space="preserve">Our assessment of trends </w:delText>
        </w:r>
      </w:del>
      <w:ins w:id="830" w:author="Marcus Beck" w:date="2021-07-28T18:44:00Z">
        <w:r>
          <w:t xml:space="preserve">The “naïve” method </w:t>
        </w:r>
      </w:ins>
      <w:r>
        <w:lastRenderedPageBreak/>
        <w:t xml:space="preserve">using OLS regression applied to seasonal averages from the raw observations </w:t>
      </w:r>
      <w:del w:id="831" w:author="Marcus Beck" w:date="2021-07-28T18:44:00Z">
        <w:r w:rsidR="00641731">
          <w:delText>is effectively like</w:delText>
        </w:r>
      </w:del>
      <w:ins w:id="832" w:author="Marcus Beck" w:date="2021-07-28T18:44:00Z">
        <w:r>
          <w:t>fails to propagate uncertainty, similarly to</w:t>
        </w:r>
      </w:ins>
      <w:r>
        <w:t xml:space="preserve"> averaging results within a year and applying a simple Kendall test. In </w:t>
      </w:r>
      <w:del w:id="833" w:author="Marcus Beck" w:date="2021-07-28T18:44:00Z">
        <w:r w:rsidR="00641731">
          <w:delText>many</w:delText>
        </w:r>
      </w:del>
      <w:ins w:id="834" w:author="Marcus Beck" w:date="2021-07-28T18:44:00Z">
        <w:r>
          <w:t>some</w:t>
        </w:r>
      </w:ins>
      <w:r>
        <w:t xml:space="preserve"> cases the results may be similar</w:t>
      </w:r>
      <w:ins w:id="835" w:author="Marcus Beck" w:date="2021-07-28T18:44:00Z">
        <w:r>
          <w:t xml:space="preserve"> to those from fully propagating uncertainty</w:t>
        </w:r>
      </w:ins>
      <w:r>
        <w:t xml:space="preserve">, but </w:t>
      </w:r>
      <w:ins w:id="836" w:author="Marcus Beck" w:date="2021-07-28T18:44:00Z">
        <w:r>
          <w:t xml:space="preserve">the </w:t>
        </w:r>
      </w:ins>
      <w:r>
        <w:t xml:space="preserve">loss of information </w:t>
      </w:r>
      <w:del w:id="837" w:author="Marcus Beck" w:date="2021-07-28T18:44:00Z">
        <w:r w:rsidR="00641731">
          <w:delText xml:space="preserve">with averaging </w:delText>
        </w:r>
      </w:del>
      <w:r>
        <w:t>can lead to increased Type I or II error rates depending on characteristics of the raw data and the method used for their evaluation (</w:t>
      </w:r>
      <w:proofErr w:type="spellStart"/>
      <w:r w:rsidR="00AC4759">
        <w:fldChar w:fldCharType="begin"/>
      </w:r>
      <w:r w:rsidR="00AC4759">
        <w:instrText xml:space="preserve"> HYPERLINK \l "ref-Shabman03" \h </w:instrText>
      </w:r>
      <w:r w:rsidR="00AC4759">
        <w:fldChar w:fldCharType="separate"/>
      </w:r>
      <w:r>
        <w:rPr>
          <w:rStyle w:val="Hyperlink"/>
        </w:rPr>
        <w:t>Shabman</w:t>
      </w:r>
      <w:proofErr w:type="spellEnd"/>
      <w:r>
        <w:rPr>
          <w:rStyle w:val="Hyperlink"/>
        </w:rPr>
        <w:t xml:space="preserve"> and Smith, 2003</w:t>
      </w:r>
      <w:r w:rsidR="00AC4759">
        <w:rPr>
          <w:rStyle w:val="Hyperlink"/>
        </w:rPr>
        <w:fldChar w:fldCharType="end"/>
      </w:r>
      <w:r>
        <w:t xml:space="preserve">). Our examples demonstrated the </w:t>
      </w:r>
      <w:ins w:id="838" w:author="Marcus Beck" w:date="2021-07-28T18:44:00Z">
        <w:r>
          <w:t xml:space="preserve">increased </w:t>
        </w:r>
      </w:ins>
      <w:r>
        <w:t>potential for incorrect conclusions at specific monitoring locations and</w:t>
      </w:r>
      <w:ins w:id="839" w:author="Marcus Beck" w:date="2021-07-28T18:44:00Z">
        <w:r>
          <w:t>,</w:t>
        </w:r>
      </w:ins>
      <w:r>
        <w:t xml:space="preserve"> at </w:t>
      </w:r>
      <w:del w:id="840" w:author="Marcus Beck" w:date="2021-07-28T18:44:00Z">
        <w:r w:rsidR="00641731">
          <w:delText xml:space="preserve">much </w:delText>
        </w:r>
      </w:del>
      <w:r>
        <w:t>larger spatial scales</w:t>
      </w:r>
      <w:ins w:id="841" w:author="Marcus Beck" w:date="2021-07-28T18:44:00Z">
        <w:r>
          <w:t>,</w:t>
        </w:r>
      </w:ins>
      <w:r>
        <w:t xml:space="preserve"> across all stations</w:t>
      </w:r>
      <w:ins w:id="842" w:author="Marcus Beck" w:date="2021-07-28T18:44:00Z">
        <w:r>
          <w:t xml:space="preserve"> if simpler trend analyses are used. Even though simpler methods may produce similar results in some cases, particularly with frequent sampling and similar effort between years, the only way to confirm such an outcome would be to compare results, relying on the method with full propagation of uncertainty to be the more robust method. Use of methods that fully account for uncertainty is recommended to obtain statistically valid results in a wider range of conditions</w:t>
        </w:r>
      </w:ins>
      <w:r>
        <w:t>.</w:t>
      </w:r>
    </w:p>
    <w:p w14:paraId="275265B4" w14:textId="77777777" w:rsidR="004C2887" w:rsidRDefault="008136D5" w:rsidP="00215C49">
      <w:pPr>
        <w:pStyle w:val="BodyText"/>
        <w:spacing w:line="480" w:lineRule="auto"/>
      </w:pPr>
      <w:r>
        <w:t xml:space="preserve">Results here also show that GAM structure (i.e., choice of smoothing terms) was less important than allowing the model sufficient freedom to fit the data. This is an important conclusion that provides guidance on how GAMs could be used to model time series from long-term environmental monitoring programs. Models with separate smoothers for continuous year and day of year can produce nearly identical results in the predicted trends if the knots are sufficiently high to allow the GAMs to be fit as intended by the methods in the </w:t>
      </w:r>
      <w:proofErr w:type="spellStart"/>
      <w:r>
        <w:t>mgcv</w:t>
      </w:r>
      <w:proofErr w:type="spellEnd"/>
      <w:r>
        <w:t xml:space="preserve"> package (Figure 3). The approach presented here leverages the ability of GAMs to objectively estimate smoothed trends across years by identifying an optimal level of smoothing using generalized cross-validation to extract an underlying signal in the observed data (</w:t>
      </w:r>
      <w:hyperlink w:anchor="ref-Wood17">
        <w:r>
          <w:rPr>
            <w:rStyle w:val="Hyperlink"/>
          </w:rPr>
          <w:t>Wood, 2017</w:t>
        </w:r>
      </w:hyperlink>
      <w:r>
        <w:t xml:space="preserve">, </w:t>
      </w:r>
      <w:hyperlink w:anchor="ref-Wood04">
        <w:r>
          <w:rPr>
            <w:rStyle w:val="Hyperlink"/>
          </w:rPr>
          <w:t>2004</w:t>
        </w:r>
      </w:hyperlink>
      <w:r>
        <w:t>).</w:t>
      </w:r>
    </w:p>
    <w:p w14:paraId="1F146883" w14:textId="76230DAC" w:rsidR="004C2887" w:rsidRDefault="008136D5" w:rsidP="00215C49">
      <w:pPr>
        <w:pStyle w:val="BodyText"/>
        <w:spacing w:line="480" w:lineRule="auto"/>
      </w:pPr>
      <w:r>
        <w:t xml:space="preserve">The underlying cross-validation methods used by GAMs in the </w:t>
      </w:r>
      <w:proofErr w:type="spellStart"/>
      <w:r>
        <w:t>mgcv</w:t>
      </w:r>
      <w:proofErr w:type="spellEnd"/>
      <w:r>
        <w:t xml:space="preserve"> package also reduce the decisions that may be necessary for the implementation of alternative trend assessment methods. </w:t>
      </w:r>
      <w:r>
        <w:lastRenderedPageBreak/>
        <w:t>For example, WRTDS and similar smoothing approaches (e.g., LOESS) require decisions on appropriate window widths or bandwidths to define the neighborhood of observations for smoothing (</w:t>
      </w:r>
      <w:hyperlink w:anchor="ref-Hirsch10">
        <w:r>
          <w:rPr>
            <w:rStyle w:val="Hyperlink"/>
          </w:rPr>
          <w:t>Hirsch et al., 2010</w:t>
        </w:r>
      </w:hyperlink>
      <w:r>
        <w:t xml:space="preserve">; </w:t>
      </w:r>
      <w:hyperlink w:anchor="ref-Wan17">
        <w:r>
          <w:rPr>
            <w:rStyle w:val="Hyperlink"/>
          </w:rPr>
          <w:t>Wan et al., 2017</w:t>
        </w:r>
      </w:hyperlink>
      <w:r>
        <w:t xml:space="preserve">). This is especially problematic for policy analysis or regulatory decisions if the results change based on arbitrary decisions of the analyst. Because these decisions are not needed for GAMs, the results can be considered a more objective and potentially </w:t>
      </w:r>
      <w:del w:id="843" w:author="Marcus Beck" w:date="2021-07-28T18:44:00Z">
        <w:r w:rsidR="00641731">
          <w:delText>“true”</w:delText>
        </w:r>
      </w:del>
      <w:ins w:id="844" w:author="Marcus Beck" w:date="2021-07-28T18:44:00Z">
        <w:r>
          <w:t>accurate</w:t>
        </w:r>
      </w:ins>
      <w:r>
        <w:t xml:space="preserve"> signal of actual trends that are minimally influenced by process or observation error present in the raw data.</w:t>
      </w:r>
    </w:p>
    <w:p w14:paraId="6CFA23F5" w14:textId="77777777" w:rsidR="004C2887" w:rsidRDefault="008136D5" w:rsidP="00215C49">
      <w:pPr>
        <w:pStyle w:val="BodyText"/>
        <w:spacing w:line="480" w:lineRule="auto"/>
        <w:rPr>
          <w:ins w:id="845" w:author="Marcus Beck" w:date="2021-07-28T18:44:00Z"/>
        </w:rPr>
      </w:pPr>
      <w:ins w:id="846" w:author="Marcus Beck" w:date="2021-07-28T18:44:00Z">
        <w:r>
          <w:t>Several limitations of the proposed methods deserve mention. First, if sampling is so irregular that important fluctuations are missed entirely in some years, the GAM estimates and uncertainty propagation could become dubious in interpretation and usefulness. Second, estimation of GAMs for very long series can be computationally demanding. When this is an obstacle, one could do the first two analysis stages using temporal windows of the full data, with the only implication being that different degrees of smoothness may be estimated for different windows, which indeed might be justified by the data. Third, meta-analysis regression results for a very small number of years, particularly confidence intervals and associated p-values, may be inaccurate (</w:t>
        </w:r>
        <w:proofErr w:type="gramStart"/>
        <w:r>
          <w:t>e.g.</w:t>
        </w:r>
        <w:proofErr w:type="gramEnd"/>
        <w:r>
          <w:t> in confidence interval coverage). In such cases, one could make alternative use of the GAM seasonal averages and standard errors, such as for pairwise comparisons among years.</w:t>
        </w:r>
      </w:ins>
    </w:p>
    <w:p w14:paraId="53425AF3" w14:textId="77777777" w:rsidR="004C2887" w:rsidRDefault="008136D5" w:rsidP="00215C49">
      <w:pPr>
        <w:pStyle w:val="Heading2"/>
        <w:spacing w:line="480" w:lineRule="auto"/>
      </w:pPr>
      <w:bookmarkStart w:id="847" w:name="future-work"/>
      <w:r>
        <w:t>Future work</w:t>
      </w:r>
    </w:p>
    <w:p w14:paraId="33A7FA50" w14:textId="0DE4DE84" w:rsidR="004C2887" w:rsidRDefault="008136D5" w:rsidP="00215C49">
      <w:pPr>
        <w:pStyle w:val="FirstParagraph"/>
        <w:spacing w:line="480" w:lineRule="auto"/>
      </w:pPr>
      <w:r>
        <w:t xml:space="preserve">Additional work could be conducted to further strengthen the conclusions based on trends from meta-analysis regression applied to the GAM seasonal averages. Our third stage analyses require </w:t>
      </w:r>
      <w:r>
        <w:rPr>
          <w:i/>
          <w:iCs/>
        </w:rPr>
        <w:t>a priori</w:t>
      </w:r>
      <w:r>
        <w:t xml:space="preserve"> decisions on long-term time scales of interest and future work could generalize these choices. Although there are undoubtedly many scenarios where years of interest can be chosen </w:t>
      </w:r>
      <w:r>
        <w:lastRenderedPageBreak/>
        <w:t xml:space="preserve">objectively by the needs of an analysis (e.g., regulatory compliance periods, time since management intervention), a more general question of </w:t>
      </w:r>
      <w:del w:id="848" w:author="Marcus Beck" w:date="2021-07-28T18:44:00Z">
        <w:r w:rsidR="00641731">
          <w:delText>“</w:delText>
        </w:r>
      </w:del>
      <w:r>
        <w:t>when</w:t>
      </w:r>
      <w:del w:id="849" w:author="Marcus Beck" w:date="2021-07-28T18:44:00Z">
        <w:r w:rsidR="00641731">
          <w:delText>”</w:delText>
        </w:r>
      </w:del>
      <w:r>
        <w:t xml:space="preserve"> changes occur independent of user decisions is also important to address. Additional methods could be developed using objective criteria to identify inflection points or other important periods where changes occur independent of a user choice. Assessing water quality changes beyond an evaluation of seasonal averages could also be possible with our approach, such as assessing changes in the timing or magnitude of a seasonal peak across years.</w:t>
      </w:r>
    </w:p>
    <w:p w14:paraId="4E3AA754" w14:textId="29DF60D9" w:rsidR="004C2887" w:rsidRDefault="008136D5" w:rsidP="00215C49">
      <w:pPr>
        <w:pStyle w:val="BodyText"/>
        <w:spacing w:line="480" w:lineRule="auto"/>
      </w:pPr>
      <w:r>
        <w:t xml:space="preserve">Additional explanatory variables could be identified </w:t>
      </w:r>
      <w:del w:id="850" w:author="Marcus Beck" w:date="2021-07-28T18:44:00Z">
        <w:r w:rsidR="00641731">
          <w:delText>that may be associated with</w:delText>
        </w:r>
      </w:del>
      <w:ins w:id="851" w:author="Marcus Beck" w:date="2021-07-28T18:44:00Z">
        <w:r>
          <w:t>to explain trends in either</w:t>
        </w:r>
      </w:ins>
      <w:r>
        <w:t xml:space="preserve"> the </w:t>
      </w:r>
      <w:del w:id="852" w:author="Marcus Beck" w:date="2021-07-28T18:44:00Z">
        <w:r w:rsidR="00641731">
          <w:delText>trend after</w:delText>
        </w:r>
      </w:del>
      <w:ins w:id="853" w:author="Marcus Beck" w:date="2021-07-28T18:44:00Z">
        <w:r>
          <w:t>GAM stage or</w:t>
        </w:r>
      </w:ins>
      <w:r>
        <w:t xml:space="preserve"> the </w:t>
      </w:r>
      <w:del w:id="854" w:author="Marcus Beck" w:date="2021-07-28T18:44:00Z">
        <w:r w:rsidR="00641731">
          <w:delText>trend has been adequately described.</w:delText>
        </w:r>
      </w:del>
      <w:ins w:id="855" w:author="Marcus Beck" w:date="2021-07-28T18:44:00Z">
        <w:r>
          <w:t>meta-analysis stage of analysis.</w:t>
        </w:r>
      </w:ins>
      <w:r>
        <w:t xml:space="preserve"> This information </w:t>
      </w:r>
      <w:del w:id="856" w:author="Marcus Beck" w:date="2021-07-28T18:44:00Z">
        <w:r w:rsidR="00641731">
          <w:delText>has</w:delText>
        </w:r>
      </w:del>
      <w:ins w:id="857" w:author="Marcus Beck" w:date="2021-07-28T18:44:00Z">
        <w:r>
          <w:t>would have</w:t>
        </w:r>
      </w:ins>
      <w:r>
        <w:t xml:space="preserve"> obvious implications for management decisions on factors that influence water quality changes, e.g., wastewater treatment upgrades, large-scale climatic factors, or flow regulation practices. </w:t>
      </w:r>
      <w:del w:id="858" w:author="Marcus Beck" w:date="2021-07-28T18:44:00Z">
        <w:r w:rsidR="00641731">
          <w:delText>An advantage of GAMs is their flexibility in including alternative predictors, such that the significance of a predictor or comparison of nested models with and without different predictors can provide evidence of which predictors are driving the observed trends</w:delText>
        </w:r>
      </w:del>
      <w:ins w:id="859" w:author="Marcus Beck" w:date="2021-07-28T18:44:00Z">
        <w:r>
          <w:t>Including alternative predictors in the GAMs</w:t>
        </w:r>
      </w:ins>
      <w:r>
        <w:t xml:space="preserve"> (</w:t>
      </w:r>
      <w:hyperlink w:anchor="ref-Wood02">
        <w:r>
          <w:rPr>
            <w:rStyle w:val="Hyperlink"/>
          </w:rPr>
          <w:t>Wood and Augustin, 2002</w:t>
        </w:r>
      </w:hyperlink>
      <w:r>
        <w:t xml:space="preserve">; </w:t>
      </w:r>
      <w:hyperlink w:anchor="ref-Zuur09">
        <w:proofErr w:type="spellStart"/>
        <w:r>
          <w:rPr>
            <w:rStyle w:val="Hyperlink"/>
          </w:rPr>
          <w:t>Zuur</w:t>
        </w:r>
        <w:proofErr w:type="spellEnd"/>
        <w:r>
          <w:rPr>
            <w:rStyle w:val="Hyperlink"/>
          </w:rPr>
          <w:t xml:space="preserve"> et al., 2009</w:t>
        </w:r>
      </w:hyperlink>
      <w:del w:id="860" w:author="Marcus Beck" w:date="2021-07-28T18:44:00Z">
        <w:r w:rsidR="00641731">
          <w:delText>). In such cases, considerations of model structure can have direct implications on conclusions given how GAMs could be used to assess different questions. Our goal was to describe chl-a changes relative to time, where the predictors were variations on a general theme (e.g., season vs. year). This is a different application from using GAMs with predictors selected to explain those changes over time. Therefore, using our approach to evaluate explanatory variables will require testing of different model structures</w:delText>
        </w:r>
      </w:del>
      <w:ins w:id="861" w:author="Marcus Beck" w:date="2021-07-28T18:44:00Z">
        <w:r>
          <w:t xml:space="preserve">) could reduce the uncertainties of its estimates and, if relevant, allow the influence of those variables to be removed. Including alternative predictors in the meta-analysis could help in </w:t>
        </w:r>
        <w:r>
          <w:lastRenderedPageBreak/>
          <w:t xml:space="preserve">explaining long-term trends of seasonal averages or other metrics obtained from the GAMs. Our goal here was to describe </w:t>
        </w:r>
        <w:proofErr w:type="spellStart"/>
        <w:r>
          <w:t>chl</w:t>
        </w:r>
        <w:proofErr w:type="spellEnd"/>
        <w:r>
          <w:t>-a changes relative to time, so the single predictor in both modeling stages was time</w:t>
        </w:r>
      </w:ins>
      <w:r>
        <w:t>.</w:t>
      </w:r>
    </w:p>
    <w:p w14:paraId="3B321A4E" w14:textId="77777777" w:rsidR="004C2887" w:rsidRDefault="008136D5" w:rsidP="00215C49">
      <w:pPr>
        <w:pStyle w:val="BodyText"/>
        <w:spacing w:line="480" w:lineRule="auto"/>
      </w:pPr>
      <w:r>
        <w:t xml:space="preserve">Finally, the evaluation of trends for alternative water quality variables in addition to </w:t>
      </w:r>
      <w:proofErr w:type="spellStart"/>
      <w:r>
        <w:t>chl</w:t>
      </w:r>
      <w:proofErr w:type="spellEnd"/>
      <w:r>
        <w:t xml:space="preserve">-a is a simple and logical extension of the methods proposed in this study. The long-term monitoring program maintained by USGS includes multiple parameters in addition to </w:t>
      </w:r>
      <w:proofErr w:type="spellStart"/>
      <w:r>
        <w:t>chl</w:t>
      </w:r>
      <w:proofErr w:type="spellEnd"/>
      <w:r>
        <w:t>-a that can provide additional context into broader water quality trends in the SFE (</w:t>
      </w:r>
      <w:proofErr w:type="spellStart"/>
      <w:r w:rsidR="00AC4759">
        <w:fldChar w:fldCharType="begin"/>
      </w:r>
      <w:r w:rsidR="00AC4759">
        <w:instrText xml:space="preserve"> HYPERLINK \l "ref-Cloern16" \h </w:instrText>
      </w:r>
      <w:r w:rsidR="00AC4759">
        <w:fldChar w:fldCharType="separate"/>
      </w:r>
      <w:r>
        <w:rPr>
          <w:rStyle w:val="Hyperlink"/>
        </w:rPr>
        <w:t>Cloern</w:t>
      </w:r>
      <w:proofErr w:type="spellEnd"/>
      <w:r>
        <w:rPr>
          <w:rStyle w:val="Hyperlink"/>
        </w:rPr>
        <w:t xml:space="preserve"> and </w:t>
      </w:r>
      <w:proofErr w:type="spellStart"/>
      <w:r>
        <w:rPr>
          <w:rStyle w:val="Hyperlink"/>
        </w:rPr>
        <w:t>Schraga</w:t>
      </w:r>
      <w:proofErr w:type="spellEnd"/>
      <w:r>
        <w:rPr>
          <w:rStyle w:val="Hyperlink"/>
        </w:rPr>
        <w:t>, 2016</w:t>
      </w:r>
      <w:r w:rsidR="00AC4759">
        <w:rPr>
          <w:rStyle w:val="Hyperlink"/>
        </w:rPr>
        <w:fldChar w:fldCharType="end"/>
      </w:r>
      <w:r>
        <w:t xml:space="preserve">; </w:t>
      </w:r>
      <w:hyperlink w:anchor="ref-Schraga20">
        <w:proofErr w:type="spellStart"/>
        <w:r>
          <w:rPr>
            <w:rStyle w:val="Hyperlink"/>
          </w:rPr>
          <w:t>Schraga</w:t>
        </w:r>
        <w:proofErr w:type="spellEnd"/>
        <w:r>
          <w:rPr>
            <w:rStyle w:val="Hyperlink"/>
          </w:rPr>
          <w:t xml:space="preserve"> et al., 2020</w:t>
        </w:r>
      </w:hyperlink>
      <w:r>
        <w:t xml:space="preserve">). These parameters include salinity, temperature, light attenuation, dissolved oxygen, suspended particulate matter, and dissolved inorganic nutrients, which collectively can be used to provide a broader understanding of potential eutrophication patterns or ecosystem shifts at seasonal and multi-decadal scales. </w:t>
      </w:r>
      <w:proofErr w:type="spellStart"/>
      <w:r>
        <w:t>Chl</w:t>
      </w:r>
      <w:proofErr w:type="spellEnd"/>
      <w:r>
        <w:t>-a measurements can also be used to estimate gross primary production to assess process rates that may be more indicative of system function (</w:t>
      </w:r>
      <w:proofErr w:type="spellStart"/>
      <w:r w:rsidR="00AC4759">
        <w:fldChar w:fldCharType="begin"/>
      </w:r>
      <w:r w:rsidR="00AC4759">
        <w:instrText xml:space="preserve"> HYPERLINK \l "ref-Cloern07" \h </w:instrText>
      </w:r>
      <w:r w:rsidR="00AC4759">
        <w:fldChar w:fldCharType="separate"/>
      </w:r>
      <w:r>
        <w:rPr>
          <w:rStyle w:val="Hyperlink"/>
        </w:rPr>
        <w:t>Cloern</w:t>
      </w:r>
      <w:proofErr w:type="spellEnd"/>
      <w:r>
        <w:rPr>
          <w:rStyle w:val="Hyperlink"/>
        </w:rPr>
        <w:t xml:space="preserve"> et al., 2007</w:t>
      </w:r>
      <w:r w:rsidR="00AC4759">
        <w:rPr>
          <w:rStyle w:val="Hyperlink"/>
        </w:rPr>
        <w:fldChar w:fldCharType="end"/>
      </w:r>
      <w:r>
        <w:t xml:space="preserve">; </w:t>
      </w:r>
      <w:hyperlink w:anchor="ref-Jassby02">
        <w:proofErr w:type="spellStart"/>
        <w:r>
          <w:rPr>
            <w:rStyle w:val="Hyperlink"/>
          </w:rPr>
          <w:t>Jassby</w:t>
        </w:r>
        <w:proofErr w:type="spellEnd"/>
        <w:r>
          <w:rPr>
            <w:rStyle w:val="Hyperlink"/>
          </w:rPr>
          <w:t xml:space="preserve"> et al., 2002</w:t>
        </w:r>
      </w:hyperlink>
      <w:r>
        <w:t xml:space="preserve">). The open-source </w:t>
      </w:r>
      <w:proofErr w:type="spellStart"/>
      <w:r w:rsidRPr="00DD37B5">
        <w:rPr>
          <w:i/>
          <w:rPrChange w:id="862" w:author="Marcus Beck" w:date="2021-07-28T18:44:00Z">
            <w:rPr/>
          </w:rPrChange>
        </w:rPr>
        <w:t>wqtrends</w:t>
      </w:r>
      <w:proofErr w:type="spellEnd"/>
      <w:r>
        <w:t xml:space="preserve"> R package (</w:t>
      </w:r>
      <w:hyperlink w:anchor="ref-Beck21">
        <w:r>
          <w:rPr>
            <w:rStyle w:val="Hyperlink"/>
          </w:rPr>
          <w:t>Beck et al., 2021</w:t>
        </w:r>
      </w:hyperlink>
      <w:r>
        <w:t>) developed for this manuscript can be used for these analyses to provide additional insight into potential drivers of water quality change in the SFE and other estuarine systems.</w:t>
      </w:r>
    </w:p>
    <w:p w14:paraId="0C28058B" w14:textId="77777777" w:rsidR="004C2887" w:rsidRDefault="008136D5" w:rsidP="00215C49">
      <w:pPr>
        <w:pStyle w:val="Heading1"/>
        <w:spacing w:line="480" w:lineRule="auto"/>
      </w:pPr>
      <w:bookmarkStart w:id="863" w:name="acknowledgments"/>
      <w:bookmarkEnd w:id="826"/>
      <w:bookmarkEnd w:id="847"/>
      <w:r>
        <w:t>Acknowledgments</w:t>
      </w:r>
    </w:p>
    <w:p w14:paraId="5BEA169D" w14:textId="77777777" w:rsidR="00193205" w:rsidRDefault="00AE0975" w:rsidP="00193205">
      <w:pPr>
        <w:pStyle w:val="FirstParagraph"/>
        <w:spacing w:line="480" w:lineRule="auto"/>
        <w:rPr>
          <w:del w:id="864" w:author="Marcus Beck" w:date="2021-07-28T18:44:00Z"/>
        </w:rPr>
      </w:pPr>
      <w:ins w:id="865" w:author="Marcus Beck" w:date="2021-07-28T18:44:00Z">
        <w:r>
          <w:t xml:space="preserve">This work was supported by funding from the San Francisco Bay Nutrient Management Strategy (NMS). </w:t>
        </w:r>
      </w:ins>
      <w:r w:rsidR="008136D5">
        <w:t xml:space="preserve">We thank the staff of the US Geological Survey that collect and maintain long-term monitoring data in San Francisco Bay. This work benefited from discussions with the </w:t>
      </w:r>
      <w:del w:id="866" w:author="Marcus Beck" w:date="2021-07-28T18:44:00Z">
        <w:r w:rsidR="00641731">
          <w:delText>San Francisco Bay</w:delText>
        </w:r>
      </w:del>
      <w:ins w:id="867" w:author="Marcus Beck" w:date="2021-07-28T18:44:00Z">
        <w:r>
          <w:t>NMS</w:t>
        </w:r>
      </w:ins>
      <w:r>
        <w:t xml:space="preserve"> </w:t>
      </w:r>
      <w:r w:rsidR="008136D5">
        <w:t xml:space="preserve">Nutrient Technical Workgroup and Steering Committee. </w:t>
      </w:r>
      <w:bookmarkStart w:id="868" w:name="_Hlk76986504"/>
      <w:r w:rsidR="008136D5">
        <w:t xml:space="preserve">We thank James D. </w:t>
      </w:r>
      <w:proofErr w:type="spellStart"/>
      <w:r w:rsidR="008136D5">
        <w:t>Hagy</w:t>
      </w:r>
      <w:proofErr w:type="spellEnd"/>
      <w:r w:rsidR="008136D5">
        <w:t xml:space="preserve"> III</w:t>
      </w:r>
      <w:r w:rsidR="00215C49">
        <w:t xml:space="preserve"> </w:t>
      </w:r>
      <w:ins w:id="869" w:author="Marcus Beck" w:date="2021-07-28T18:44:00Z">
        <w:r w:rsidR="00215C49">
          <w:t xml:space="preserve">and two anonymous reviewers </w:t>
        </w:r>
      </w:ins>
      <w:r w:rsidR="00215C49">
        <w:t xml:space="preserve">for </w:t>
      </w:r>
      <w:del w:id="870" w:author="Marcus Beck" w:date="2021-07-28T18:44:00Z">
        <w:r w:rsidR="00641731">
          <w:delText>reviewing an earlier draft of</w:delText>
        </w:r>
      </w:del>
      <w:ins w:id="871" w:author="Marcus Beck" w:date="2021-07-28T18:44:00Z">
        <w:r w:rsidR="00215C49">
          <w:t>providing helpful comments on</w:t>
        </w:r>
      </w:ins>
      <w:r w:rsidR="008136D5">
        <w:t xml:space="preserve"> this manuscript.</w:t>
      </w:r>
    </w:p>
    <w:p w14:paraId="2E445F0E" w14:textId="3E727AAC" w:rsidR="00215C49" w:rsidRDefault="00215C49" w:rsidP="00215C49">
      <w:pPr>
        <w:pStyle w:val="FirstParagraph"/>
        <w:spacing w:line="480" w:lineRule="auto"/>
        <w:pPrChange w:id="872" w:author="Marcus Beck" w:date="2021-07-28T18:44:00Z">
          <w:pPr/>
        </w:pPrChange>
      </w:pPr>
      <w:ins w:id="873" w:author="Marcus Beck" w:date="2021-07-28T18:44:00Z">
        <w:r>
          <w:lastRenderedPageBreak/>
          <w:t xml:space="preserve"> </w:t>
        </w:r>
      </w:ins>
      <w:bookmarkEnd w:id="868"/>
      <w:r>
        <w:br w:type="page"/>
      </w:r>
    </w:p>
    <w:p w14:paraId="2FA699BB" w14:textId="77777777" w:rsidR="00215C49" w:rsidRDefault="00215C49" w:rsidP="00215C49">
      <w:pPr>
        <w:pStyle w:val="Heading1"/>
        <w:spacing w:after="240"/>
      </w:pPr>
      <w:r>
        <w:lastRenderedPageBreak/>
        <w:t>References</w:t>
      </w:r>
    </w:p>
    <w:p w14:paraId="256462A4" w14:textId="77777777" w:rsidR="00215C49" w:rsidRDefault="00215C49" w:rsidP="00215C49">
      <w:pPr>
        <w:pStyle w:val="Bibliography"/>
      </w:pPr>
      <w:bookmarkStart w:id="874" w:name="ref-Alpine88"/>
      <w:r>
        <w:t xml:space="preserve">Alpine, A.E., </w:t>
      </w:r>
      <w:proofErr w:type="spellStart"/>
      <w:r>
        <w:t>Cloern</w:t>
      </w:r>
      <w:proofErr w:type="spellEnd"/>
      <w:r>
        <w:t>, J.E., 1988. Phytoplankton growth rates in a light-limited environment, San Francisco Bay. Marine Ecology Progress Series 44, 167–173.</w:t>
      </w:r>
    </w:p>
    <w:p w14:paraId="172900E7" w14:textId="77777777" w:rsidR="00215C49" w:rsidRDefault="00215C49" w:rsidP="00215C49">
      <w:pPr>
        <w:pStyle w:val="Bibliography"/>
      </w:pPr>
      <w:bookmarkStart w:id="875" w:name="ref-Beck21"/>
      <w:bookmarkEnd w:id="874"/>
      <w:r>
        <w:t xml:space="preserve">Beck, M.W., de </w:t>
      </w:r>
      <w:proofErr w:type="spellStart"/>
      <w:r>
        <w:t>Valpine</w:t>
      </w:r>
      <w:proofErr w:type="spellEnd"/>
      <w:r>
        <w:t xml:space="preserve">, P., </w:t>
      </w:r>
      <w:proofErr w:type="spellStart"/>
      <w:r>
        <w:t>Murpy</w:t>
      </w:r>
      <w:proofErr w:type="spellEnd"/>
      <w:r>
        <w:t xml:space="preserve">, R., Wren, I., </w:t>
      </w:r>
      <w:proofErr w:type="spellStart"/>
      <w:r>
        <w:t>Chelsky</w:t>
      </w:r>
      <w:proofErr w:type="spellEnd"/>
      <w:r>
        <w:t xml:space="preserve">, A., Foley, M., </w:t>
      </w:r>
      <w:proofErr w:type="spellStart"/>
      <w:r>
        <w:t>Senn</w:t>
      </w:r>
      <w:proofErr w:type="spellEnd"/>
      <w:r>
        <w:t xml:space="preserve">, D., 2021. </w:t>
      </w:r>
      <w:proofErr w:type="spellStart"/>
      <w:r>
        <w:t>tbep</w:t>
      </w:r>
      <w:proofErr w:type="spellEnd"/>
      <w:r>
        <w:t>-tech/</w:t>
      </w:r>
      <w:proofErr w:type="spellStart"/>
      <w:r>
        <w:t>wqtrends</w:t>
      </w:r>
      <w:proofErr w:type="spellEnd"/>
      <w:r>
        <w:t xml:space="preserve">: v1.1.0 (Version v1.1.0). </w:t>
      </w:r>
      <w:proofErr w:type="spellStart"/>
      <w:r>
        <w:t>Zenodo</w:t>
      </w:r>
      <w:proofErr w:type="spellEnd"/>
      <w:r>
        <w:t>. http://doi.org/10.5281/zenodo.4509638.</w:t>
      </w:r>
    </w:p>
    <w:p w14:paraId="1B1450CC" w14:textId="77777777" w:rsidR="00215C49" w:rsidRDefault="00215C49" w:rsidP="00215C49">
      <w:pPr>
        <w:pStyle w:val="Bibliography"/>
      </w:pPr>
      <w:bookmarkStart w:id="876" w:name="ref-Beck15"/>
      <w:bookmarkEnd w:id="875"/>
      <w:r>
        <w:t xml:space="preserve">Beck, M.W., </w:t>
      </w:r>
      <w:proofErr w:type="spellStart"/>
      <w:r>
        <w:t>Hagy</w:t>
      </w:r>
      <w:proofErr w:type="spellEnd"/>
      <w:r>
        <w:t xml:space="preserve">, J.D., III, 2015. Adaptation of a weighted regression approach to evaluate water quality trends in an estuary. Environmental Modelling and Assessment 20, 637–655. </w:t>
      </w:r>
      <w:hyperlink r:id="rId8">
        <w:r>
          <w:rPr>
            <w:rStyle w:val="Hyperlink"/>
          </w:rPr>
          <w:t>https://doi.org/10.1007/s10666-015-9452-8</w:t>
        </w:r>
      </w:hyperlink>
    </w:p>
    <w:p w14:paraId="756C6265" w14:textId="77777777" w:rsidR="00215C49" w:rsidRDefault="00215C49" w:rsidP="00215C49">
      <w:pPr>
        <w:pStyle w:val="Bibliography"/>
      </w:pPr>
      <w:bookmarkStart w:id="877" w:name="ref-Beck18b"/>
      <w:bookmarkEnd w:id="876"/>
      <w:r>
        <w:t xml:space="preserve">Beck, M.W., </w:t>
      </w:r>
      <w:proofErr w:type="spellStart"/>
      <w:r>
        <w:t>Jabusch</w:t>
      </w:r>
      <w:proofErr w:type="spellEnd"/>
      <w:r>
        <w:t xml:space="preserve">, T.W., Trowbridge, P.R., </w:t>
      </w:r>
      <w:proofErr w:type="spellStart"/>
      <w:r>
        <w:t>Senn</w:t>
      </w:r>
      <w:proofErr w:type="spellEnd"/>
      <w:r>
        <w:t xml:space="preserve">, D.B., 2018. Four decades of water quality change in the upper San Francisco Estuary. Estuarine, Coastal and Shelf Science 212, 11–22. </w:t>
      </w:r>
      <w:hyperlink r:id="rId9">
        <w:r>
          <w:rPr>
            <w:rStyle w:val="Hyperlink"/>
          </w:rPr>
          <w:t>https://doi.org/10.1016/j.ecss.2018.06.021</w:t>
        </w:r>
      </w:hyperlink>
    </w:p>
    <w:p w14:paraId="5A07B70C" w14:textId="77777777" w:rsidR="00215C49" w:rsidRDefault="00215C49" w:rsidP="00215C49">
      <w:pPr>
        <w:pStyle w:val="Bibliography"/>
      </w:pPr>
      <w:bookmarkStart w:id="878" w:name="ref-Beck17"/>
      <w:bookmarkEnd w:id="877"/>
      <w:r>
        <w:t xml:space="preserve">Beck, M.W., Murphy, R.R., 2017. Numerical and qualitative contrasts of two statistical models for water quality change in tidal waters. Journal of the American Water Resources Association 53, 197–219. </w:t>
      </w:r>
      <w:hyperlink r:id="rId10">
        <w:r>
          <w:rPr>
            <w:rStyle w:val="Hyperlink"/>
          </w:rPr>
          <w:t>https://doi.org/10.1111/1752-1688.12489</w:t>
        </w:r>
      </w:hyperlink>
    </w:p>
    <w:p w14:paraId="75063906" w14:textId="77777777" w:rsidR="00215C49" w:rsidRDefault="00215C49" w:rsidP="00215C49">
      <w:pPr>
        <w:pStyle w:val="Bibliography"/>
      </w:pPr>
      <w:bookmarkStart w:id="879" w:name="ref-Cleveland90"/>
      <w:bookmarkEnd w:id="878"/>
      <w:r>
        <w:t xml:space="preserve">Cleveland, R.B., Cleveland, W.S., McRae, J.E., </w:t>
      </w:r>
      <w:proofErr w:type="spellStart"/>
      <w:r>
        <w:t>Terpenning</w:t>
      </w:r>
      <w:proofErr w:type="spellEnd"/>
      <w:r>
        <w:t>, I., 1990. STL: A seasonal-trend decomposition procedure based on Loess. Journal of Official Statistics 6, 3–73.</w:t>
      </w:r>
    </w:p>
    <w:p w14:paraId="3DCEF3F6" w14:textId="7335CE4A" w:rsidR="00EE119C" w:rsidRDefault="00EE119C" w:rsidP="00215C49">
      <w:pPr>
        <w:pStyle w:val="Bibliography"/>
        <w:rPr>
          <w:ins w:id="880" w:author="Marcus Beck" w:date="2021-07-28T18:44:00Z"/>
        </w:rPr>
      </w:pPr>
      <w:bookmarkStart w:id="881" w:name="refCloern18"/>
      <w:bookmarkStart w:id="882" w:name="ref-Cloern12"/>
      <w:bookmarkEnd w:id="879"/>
      <w:bookmarkEnd w:id="881"/>
      <w:proofErr w:type="spellStart"/>
      <w:r>
        <w:t>Cloern</w:t>
      </w:r>
      <w:proofErr w:type="spellEnd"/>
      <w:r>
        <w:t>, J.E</w:t>
      </w:r>
      <w:ins w:id="883" w:author="Marcus Beck" w:date="2021-07-28T18:44:00Z">
        <w:r>
          <w:t xml:space="preserve">. 2018. Patterns, pace, and processes of water-quality variability in a long-studied estuary. Limnology and Oceanography 64, S192-S208. </w:t>
        </w:r>
        <w:r w:rsidR="00AC4759">
          <w:fldChar w:fldCharType="begin"/>
        </w:r>
        <w:r w:rsidR="00AC4759">
          <w:instrText xml:space="preserve"> HYPERLINK "https://doi.org/10.1002/lno.10958" </w:instrText>
        </w:r>
        <w:r w:rsidR="00AC4759">
          <w:fldChar w:fldCharType="separate"/>
        </w:r>
        <w:r w:rsidRPr="00EE119C">
          <w:rPr>
            <w:rStyle w:val="Hyperlink"/>
          </w:rPr>
          <w:t>https://doi.org/10.1002/lno.10958</w:t>
        </w:r>
        <w:r w:rsidR="00AC4759">
          <w:rPr>
            <w:rStyle w:val="Hyperlink"/>
          </w:rPr>
          <w:fldChar w:fldCharType="end"/>
        </w:r>
      </w:ins>
    </w:p>
    <w:p w14:paraId="0AC68A14" w14:textId="339387D6" w:rsidR="00215C49" w:rsidRDefault="00215C49" w:rsidP="00215C49">
      <w:pPr>
        <w:pStyle w:val="Bibliography"/>
      </w:pPr>
      <w:proofErr w:type="spellStart"/>
      <w:ins w:id="884" w:author="Marcus Beck" w:date="2021-07-28T18:44:00Z">
        <w:r>
          <w:t>Cloern</w:t>
        </w:r>
        <w:proofErr w:type="spellEnd"/>
        <w:r>
          <w:t>, J.E</w:t>
        </w:r>
      </w:ins>
      <w:r>
        <w:t xml:space="preserve">., </w:t>
      </w:r>
      <w:proofErr w:type="spellStart"/>
      <w:r>
        <w:t>Jassby</w:t>
      </w:r>
      <w:proofErr w:type="spellEnd"/>
      <w:r>
        <w:t xml:space="preserve">, A.D., 2012. Drivers of change in estuarine-coastal ecosystems: Discoveries from four decades of study in San Francisco Bay. Reviews of Geophysics 50. </w:t>
      </w:r>
      <w:hyperlink r:id="rId11">
        <w:r>
          <w:rPr>
            <w:rStyle w:val="Hyperlink"/>
          </w:rPr>
          <w:t>https://doi.org/10.1029/2012RG000397</w:t>
        </w:r>
      </w:hyperlink>
    </w:p>
    <w:p w14:paraId="7DABCE25" w14:textId="77777777" w:rsidR="00215C49" w:rsidRDefault="00215C49" w:rsidP="00215C49">
      <w:pPr>
        <w:pStyle w:val="Bibliography"/>
      </w:pPr>
      <w:bookmarkStart w:id="885" w:name="ref-Cloern10"/>
      <w:bookmarkEnd w:id="882"/>
      <w:proofErr w:type="spellStart"/>
      <w:r>
        <w:t>Cloern</w:t>
      </w:r>
      <w:proofErr w:type="spellEnd"/>
      <w:r>
        <w:t xml:space="preserve">, J.E., </w:t>
      </w:r>
      <w:proofErr w:type="spellStart"/>
      <w:r>
        <w:t>Jassby</w:t>
      </w:r>
      <w:proofErr w:type="spellEnd"/>
      <w:r>
        <w:t>, A.D., 2010. Patterns and scales of phytoplankton variability in estuarine-coastal ecosystems. Estuaries and Coasts 33, 230–241.</w:t>
      </w:r>
    </w:p>
    <w:p w14:paraId="43105A13" w14:textId="77777777" w:rsidR="00215C49" w:rsidRDefault="00215C49" w:rsidP="00215C49">
      <w:pPr>
        <w:pStyle w:val="Bibliography"/>
      </w:pPr>
      <w:bookmarkStart w:id="886" w:name="ref-Cloern07"/>
      <w:bookmarkEnd w:id="885"/>
      <w:proofErr w:type="spellStart"/>
      <w:r>
        <w:t>Cloern</w:t>
      </w:r>
      <w:proofErr w:type="spellEnd"/>
      <w:r>
        <w:t xml:space="preserve">, J.E., </w:t>
      </w:r>
      <w:proofErr w:type="spellStart"/>
      <w:r>
        <w:t>Jassby</w:t>
      </w:r>
      <w:proofErr w:type="spellEnd"/>
      <w:r>
        <w:t xml:space="preserve">, A.D., Thompson, J.K., </w:t>
      </w:r>
      <w:proofErr w:type="spellStart"/>
      <w:r>
        <w:t>Hieb</w:t>
      </w:r>
      <w:proofErr w:type="spellEnd"/>
      <w:r>
        <w:t xml:space="preserve">, K.A., 2007. A cold phase of the East Pacific </w:t>
      </w:r>
      <w:proofErr w:type="gramStart"/>
      <w:r>
        <w:t>triggers</w:t>
      </w:r>
      <w:proofErr w:type="gramEnd"/>
      <w:r>
        <w:t xml:space="preserve"> new phytoplankton blooms in San Francisco Bay. Proceedings of the National Academy of Sciences of the United States of America 104, 18561–18565.</w:t>
      </w:r>
    </w:p>
    <w:p w14:paraId="655C75D3" w14:textId="48D8F911" w:rsidR="00215C49" w:rsidRDefault="00215C49" w:rsidP="00215C49">
      <w:pPr>
        <w:pStyle w:val="Bibliography"/>
      </w:pPr>
      <w:bookmarkStart w:id="887" w:name="ref-Cloern16"/>
      <w:bookmarkEnd w:id="886"/>
      <w:proofErr w:type="spellStart"/>
      <w:r>
        <w:t>Cloern</w:t>
      </w:r>
      <w:proofErr w:type="spellEnd"/>
      <w:r>
        <w:t xml:space="preserve">, J.E., </w:t>
      </w:r>
      <w:proofErr w:type="spellStart"/>
      <w:r>
        <w:t>Schraga</w:t>
      </w:r>
      <w:proofErr w:type="spellEnd"/>
      <w:r>
        <w:t xml:space="preserve">, T.S., 2016. USGS measurements of water quality in San Francisco Bay (CA), 1969-2015: U.S. Geological Survey data release. </w:t>
      </w:r>
      <w:del w:id="888" w:author="Marcus Beck" w:date="2021-07-28T18:44:00Z">
        <w:r w:rsidR="00193205">
          <w:delText>https://doi.org/10.5066/F7TQ5ZPR.</w:delText>
        </w:r>
      </w:del>
      <w:ins w:id="889" w:author="Marcus Beck" w:date="2021-07-28T18:44:00Z">
        <w:r w:rsidR="00AC4759">
          <w:fldChar w:fldCharType="begin"/>
        </w:r>
        <w:r w:rsidR="00AC4759">
          <w:instrText xml:space="preserve"> HYPERLINK "https://doi.org/10.5066/F7TQ5ZPR" </w:instrText>
        </w:r>
        <w:r w:rsidR="00AC4759">
          <w:fldChar w:fldCharType="separate"/>
        </w:r>
        <w:r w:rsidR="00757371" w:rsidRPr="005B0818">
          <w:rPr>
            <w:rStyle w:val="Hyperlink"/>
          </w:rPr>
          <w:t>https://doi.org/10.5066/F7TQ5ZPR</w:t>
        </w:r>
        <w:r w:rsidR="00AC4759">
          <w:rPr>
            <w:rStyle w:val="Hyperlink"/>
          </w:rPr>
          <w:fldChar w:fldCharType="end"/>
        </w:r>
        <w:r>
          <w:t>.</w:t>
        </w:r>
      </w:ins>
    </w:p>
    <w:p w14:paraId="27210136" w14:textId="77777777" w:rsidR="00215C49" w:rsidRDefault="00215C49" w:rsidP="00215C49">
      <w:pPr>
        <w:pStyle w:val="Bibliography"/>
      </w:pPr>
      <w:bookmarkStart w:id="890" w:name="ref-Cloern20"/>
      <w:bookmarkEnd w:id="887"/>
      <w:proofErr w:type="spellStart"/>
      <w:r>
        <w:t>Cloern</w:t>
      </w:r>
      <w:proofErr w:type="spellEnd"/>
      <w:r>
        <w:t xml:space="preserve">, J.E., </w:t>
      </w:r>
      <w:proofErr w:type="spellStart"/>
      <w:r>
        <w:t>Shcraga</w:t>
      </w:r>
      <w:proofErr w:type="spellEnd"/>
      <w:r>
        <w:t xml:space="preserve">, T.S., </w:t>
      </w:r>
      <w:proofErr w:type="spellStart"/>
      <w:r>
        <w:t>Nejad</w:t>
      </w:r>
      <w:proofErr w:type="spellEnd"/>
      <w:r>
        <w:t xml:space="preserve">, E., Martin, C., 2020. Nutrient status of San Francisco Bay and its management implications. Estuaries &amp; Coasts 43, 1299–1317. </w:t>
      </w:r>
      <w:hyperlink r:id="rId12">
        <w:r>
          <w:rPr>
            <w:rStyle w:val="Hyperlink"/>
          </w:rPr>
          <w:t>https://doi.org/10.1007/s12237-020-00737-w</w:t>
        </w:r>
      </w:hyperlink>
    </w:p>
    <w:p w14:paraId="38383B20" w14:textId="77777777" w:rsidR="00215C49" w:rsidRDefault="00215C49" w:rsidP="00215C49">
      <w:pPr>
        <w:pStyle w:val="Bibliography"/>
      </w:pPr>
      <w:bookmarkStart w:id="891" w:name="ref-Cole84"/>
      <w:bookmarkEnd w:id="890"/>
      <w:r>
        <w:t xml:space="preserve">Cole, B.E., </w:t>
      </w:r>
      <w:proofErr w:type="spellStart"/>
      <w:r>
        <w:t>Cloern</w:t>
      </w:r>
      <w:proofErr w:type="spellEnd"/>
      <w:r>
        <w:t>, J.E., 1984. Significance of biomass and light availability to phytoplankton productivity in San Francisco Bay. Marine Ecology Progress Series 17, 15–24.</w:t>
      </w:r>
    </w:p>
    <w:p w14:paraId="6041118A" w14:textId="77777777" w:rsidR="00215C49" w:rsidRDefault="00215C49" w:rsidP="00215C49">
      <w:pPr>
        <w:pStyle w:val="Bibliography"/>
      </w:pPr>
      <w:bookmarkStart w:id="892" w:name="ref-Cumming06"/>
      <w:bookmarkEnd w:id="891"/>
      <w:r>
        <w:t>Cumming, G.S., Cumming, D.H.M., Redman, C.L., 2006. Scale mismatches in social-ecological systems: Causes, consequences, and solutions. Ecology and Society 11, 14.</w:t>
      </w:r>
    </w:p>
    <w:p w14:paraId="3B4ACFF2" w14:textId="77777777" w:rsidR="00215C49" w:rsidRDefault="00215C49" w:rsidP="00215C49">
      <w:pPr>
        <w:pStyle w:val="Bibliography"/>
      </w:pPr>
      <w:bookmarkStart w:id="893" w:name="ref-Forbes18"/>
      <w:bookmarkEnd w:id="892"/>
      <w:r>
        <w:lastRenderedPageBreak/>
        <w:t xml:space="preserve">Forbes, D.J., </w:t>
      </w:r>
      <w:proofErr w:type="spellStart"/>
      <w:r>
        <w:t>Xie</w:t>
      </w:r>
      <w:proofErr w:type="spellEnd"/>
      <w:r>
        <w:t xml:space="preserve">, Z., 2018. Identifying process scales in the Indian River Lagoon, Florida using wavelet transform analysis of dissolved oxygen. Ecological Complexity 36, 149–167. </w:t>
      </w:r>
      <w:hyperlink r:id="rId13">
        <w:r>
          <w:rPr>
            <w:rStyle w:val="Hyperlink"/>
          </w:rPr>
          <w:t>https://doi.org/10.1016/j.ecocom.2018.07.005</w:t>
        </w:r>
      </w:hyperlink>
    </w:p>
    <w:p w14:paraId="40185792" w14:textId="77777777" w:rsidR="00215C49" w:rsidRDefault="00215C49" w:rsidP="00215C49">
      <w:pPr>
        <w:pStyle w:val="Bibliography"/>
      </w:pPr>
      <w:bookmarkStart w:id="894" w:name="ref-Gasparrini12"/>
      <w:bookmarkEnd w:id="893"/>
      <w:proofErr w:type="spellStart"/>
      <w:r>
        <w:t>Gasparrini</w:t>
      </w:r>
      <w:proofErr w:type="spellEnd"/>
      <w:r>
        <w:t xml:space="preserve">, A., Armstrong, B., Kenward, M.G., 2012. Multivariate meta-analysis for non-linear and other multi-parameter associations. Statistics in Medicine 31, 3821–3839. </w:t>
      </w:r>
      <w:hyperlink r:id="rId14">
        <w:r>
          <w:rPr>
            <w:rStyle w:val="Hyperlink"/>
          </w:rPr>
          <w:t>https://doi.org/10.1002/sim.5471</w:t>
        </w:r>
      </w:hyperlink>
    </w:p>
    <w:p w14:paraId="00E46205" w14:textId="77777777" w:rsidR="00215C49" w:rsidRDefault="00215C49" w:rsidP="00215C49">
      <w:pPr>
        <w:pStyle w:val="Bibliography"/>
      </w:pPr>
      <w:bookmarkStart w:id="895" w:name="ref-Hafen10"/>
      <w:bookmarkEnd w:id="894"/>
      <w:proofErr w:type="spellStart"/>
      <w:r>
        <w:t>Hafen</w:t>
      </w:r>
      <w:proofErr w:type="spellEnd"/>
      <w:r>
        <w:t>, R.P., 2010. Local regression models: Advancements, applications, and new methods (PhD thesis). Purdue University, West Lafayette, Indiana.</w:t>
      </w:r>
    </w:p>
    <w:p w14:paraId="54911575" w14:textId="77777777" w:rsidR="00215C49" w:rsidRDefault="00215C49" w:rsidP="00215C49">
      <w:pPr>
        <w:pStyle w:val="Bibliography"/>
      </w:pPr>
      <w:bookmarkStart w:id="896" w:name="ref-Haraguchi15"/>
      <w:bookmarkEnd w:id="895"/>
      <w:proofErr w:type="spellStart"/>
      <w:r>
        <w:t>Haraguchi</w:t>
      </w:r>
      <w:proofErr w:type="spellEnd"/>
      <w:r>
        <w:t xml:space="preserve">, L., Carstensen, J., Abreu, P.C., Odebrecht, C., 2015. Long-term changes of the phytoplankton community and biomass in the subtropical shallow </w:t>
      </w:r>
      <w:proofErr w:type="spellStart"/>
      <w:r>
        <w:t>Patos</w:t>
      </w:r>
      <w:proofErr w:type="spellEnd"/>
      <w:r>
        <w:t xml:space="preserve"> Lagoon Estuary, Brazil. Estuarine, Coastal and Shelf Science 162, 76–87.</w:t>
      </w:r>
    </w:p>
    <w:p w14:paraId="5CF119D2" w14:textId="77777777" w:rsidR="00215C49" w:rsidRDefault="00215C49" w:rsidP="00215C49">
      <w:pPr>
        <w:pStyle w:val="Bibliography"/>
      </w:pPr>
      <w:bookmarkStart w:id="897" w:name="ref-He06"/>
      <w:bookmarkEnd w:id="896"/>
      <w:r>
        <w:t xml:space="preserve">He, S., Mazumdar, S., Arena, V.C., 2006. A comparative study of the use of GAM and GLM in air pollution research. </w:t>
      </w:r>
      <w:proofErr w:type="spellStart"/>
      <w:r>
        <w:t>Environmetrics</w:t>
      </w:r>
      <w:proofErr w:type="spellEnd"/>
      <w:r>
        <w:t xml:space="preserve"> 17, 81–93. </w:t>
      </w:r>
      <w:hyperlink r:id="rId15">
        <w:r>
          <w:rPr>
            <w:rStyle w:val="Hyperlink"/>
          </w:rPr>
          <w:t>https://doi.org/10.1002/env.751</w:t>
        </w:r>
      </w:hyperlink>
    </w:p>
    <w:p w14:paraId="28787D4F" w14:textId="77777777" w:rsidR="00215C49" w:rsidRDefault="00215C49" w:rsidP="00215C49">
      <w:pPr>
        <w:pStyle w:val="Bibliography"/>
      </w:pPr>
      <w:bookmarkStart w:id="898" w:name="ref-Helsel20"/>
      <w:bookmarkEnd w:id="897"/>
      <w:proofErr w:type="spellStart"/>
      <w:r>
        <w:t>Helsel</w:t>
      </w:r>
      <w:proofErr w:type="spellEnd"/>
      <w:r>
        <w:t xml:space="preserve">, D.R., Hirsch, R.M., </w:t>
      </w:r>
      <w:proofErr w:type="spellStart"/>
      <w:r>
        <w:t>Ryberg</w:t>
      </w:r>
      <w:proofErr w:type="spellEnd"/>
      <w:r>
        <w:t xml:space="preserve">, K.R., </w:t>
      </w:r>
      <w:proofErr w:type="spellStart"/>
      <w:r>
        <w:t>Archfield</w:t>
      </w:r>
      <w:proofErr w:type="spellEnd"/>
      <w:r>
        <w:t>, S.A., Gilroy, E.J., 2020. Statistical methods in water resources, 2nd ed. U.S. Geological Survey Techniques; Methods, book 4, chapter A3, version 1.1, Reston, Virginia.</w:t>
      </w:r>
    </w:p>
    <w:p w14:paraId="316C0862" w14:textId="77777777" w:rsidR="00215C49" w:rsidRDefault="00215C49" w:rsidP="00215C49">
      <w:pPr>
        <w:pStyle w:val="Bibliography"/>
      </w:pPr>
      <w:bookmarkStart w:id="899" w:name="ref-Hirsch15"/>
      <w:bookmarkEnd w:id="898"/>
      <w:r>
        <w:t xml:space="preserve">Hirsch, R.M., </w:t>
      </w:r>
      <w:proofErr w:type="spellStart"/>
      <w:r>
        <w:t>Archfield</w:t>
      </w:r>
      <w:proofErr w:type="spellEnd"/>
      <w:r>
        <w:t xml:space="preserve">, S.A., De </w:t>
      </w:r>
      <w:proofErr w:type="spellStart"/>
      <w:r>
        <w:t>Cicco</w:t>
      </w:r>
      <w:proofErr w:type="spellEnd"/>
      <w:r>
        <w:t xml:space="preserve">, L.A., 2015. A bootstrap method for estimating uncertainty of water quality trends. Environmental Modelling and Software 73, 148–166. </w:t>
      </w:r>
      <w:hyperlink r:id="rId16">
        <w:r>
          <w:rPr>
            <w:rStyle w:val="Hyperlink"/>
          </w:rPr>
          <w:t>https://doi.org/10.1016/j.envsoft.2015.07.017</w:t>
        </w:r>
      </w:hyperlink>
    </w:p>
    <w:p w14:paraId="188A526C" w14:textId="77777777" w:rsidR="00215C49" w:rsidRDefault="00215C49" w:rsidP="00215C49">
      <w:pPr>
        <w:pStyle w:val="Bibliography"/>
      </w:pPr>
      <w:bookmarkStart w:id="900" w:name="ref-Hirsch10"/>
      <w:bookmarkEnd w:id="899"/>
      <w:r>
        <w:t xml:space="preserve">Hirsch, R.M., Moyer, D.L., </w:t>
      </w:r>
      <w:proofErr w:type="spellStart"/>
      <w:r>
        <w:t>Archfield</w:t>
      </w:r>
      <w:proofErr w:type="spellEnd"/>
      <w:r>
        <w:t xml:space="preserve">, S.A., 2010. Weighted regressions on time, discharge, and season (WRTDS), with an application to </w:t>
      </w:r>
      <w:proofErr w:type="gramStart"/>
      <w:r>
        <w:t>Chesapeake Bay river</w:t>
      </w:r>
      <w:proofErr w:type="gramEnd"/>
      <w:r>
        <w:t xml:space="preserve"> inputs. Journal of the American Water Resources Association 46, 857–880.</w:t>
      </w:r>
    </w:p>
    <w:p w14:paraId="0D88C344" w14:textId="77777777" w:rsidR="00215C49" w:rsidRDefault="00215C49" w:rsidP="00215C49">
      <w:pPr>
        <w:pStyle w:val="Bibliography"/>
      </w:pPr>
      <w:bookmarkStart w:id="901" w:name="ref-Hirsch82"/>
      <w:bookmarkEnd w:id="900"/>
      <w:r>
        <w:t>Hirsch, R.M., Slack, J.R., Smith, R.A., 1982. Techniques of trend analysis for monthly water quality data. Water Resources Research 18, 107–121.</w:t>
      </w:r>
    </w:p>
    <w:p w14:paraId="52B7CCDC" w14:textId="77777777" w:rsidR="00215C49" w:rsidRDefault="00215C49" w:rsidP="00215C49">
      <w:pPr>
        <w:pStyle w:val="Bibliography"/>
      </w:pPr>
      <w:bookmarkStart w:id="902" w:name="ref-Jassby08"/>
      <w:bookmarkEnd w:id="901"/>
      <w:proofErr w:type="spellStart"/>
      <w:r>
        <w:t>Jassby</w:t>
      </w:r>
      <w:proofErr w:type="spellEnd"/>
      <w:r>
        <w:t>, A.D., 2008. Phytoplankton in the Upper San Francisco Estuary: Recent biomass trends, their causes, and their trophic significance. San Francisco Estuary and Watershed Science 6, 1–24.</w:t>
      </w:r>
    </w:p>
    <w:p w14:paraId="703B06DC" w14:textId="77777777" w:rsidR="00215C49" w:rsidRDefault="00215C49" w:rsidP="00215C49">
      <w:pPr>
        <w:pStyle w:val="Bibliography"/>
      </w:pPr>
      <w:bookmarkStart w:id="903" w:name="ref-Jassby02"/>
      <w:bookmarkEnd w:id="902"/>
      <w:proofErr w:type="spellStart"/>
      <w:r>
        <w:t>Jassby</w:t>
      </w:r>
      <w:proofErr w:type="spellEnd"/>
      <w:r>
        <w:t xml:space="preserve">, A.D., </w:t>
      </w:r>
      <w:proofErr w:type="spellStart"/>
      <w:r>
        <w:t>Cloern</w:t>
      </w:r>
      <w:proofErr w:type="spellEnd"/>
      <w:r>
        <w:t>, J.E., Cole, B.E., 2002. Annual primary production: Patterns and mechanisms of change in a nutrient-rich tidal ecosystem. Limnology and Oceanography 47, 698–712.</w:t>
      </w:r>
    </w:p>
    <w:p w14:paraId="23831831" w14:textId="77777777" w:rsidR="00215C49" w:rsidRDefault="00215C49" w:rsidP="00215C49">
      <w:pPr>
        <w:pStyle w:val="Bibliography"/>
      </w:pPr>
      <w:bookmarkStart w:id="904" w:name="ref-Junninen04"/>
      <w:bookmarkEnd w:id="903"/>
      <w:proofErr w:type="spellStart"/>
      <w:r>
        <w:t>Junninen</w:t>
      </w:r>
      <w:proofErr w:type="spellEnd"/>
      <w:r>
        <w:t xml:space="preserve">, H., Niska, H., </w:t>
      </w:r>
      <w:proofErr w:type="spellStart"/>
      <w:r>
        <w:t>Tuppurainen</w:t>
      </w:r>
      <w:proofErr w:type="spellEnd"/>
      <w:r>
        <w:t xml:space="preserve">, K., </w:t>
      </w:r>
      <w:proofErr w:type="spellStart"/>
      <w:r>
        <w:t>Ruuskanen</w:t>
      </w:r>
      <w:proofErr w:type="spellEnd"/>
      <w:r>
        <w:t xml:space="preserve">, J., </w:t>
      </w:r>
      <w:proofErr w:type="spellStart"/>
      <w:r>
        <w:t>Kolehmainen</w:t>
      </w:r>
      <w:proofErr w:type="spellEnd"/>
      <w:r>
        <w:t xml:space="preserve">, M., 2004. Methods for imputation of missing values in air quality data sets. Atmospheric Environment 38, 2895–2907. </w:t>
      </w:r>
      <w:hyperlink r:id="rId17">
        <w:r>
          <w:rPr>
            <w:rStyle w:val="Hyperlink"/>
          </w:rPr>
          <w:t>https://doi.org/10.1016/j.atmosenv.2004.02.026</w:t>
        </w:r>
      </w:hyperlink>
    </w:p>
    <w:p w14:paraId="7743C36C" w14:textId="77777777" w:rsidR="00215C49" w:rsidRDefault="00215C49" w:rsidP="00215C49">
      <w:pPr>
        <w:pStyle w:val="Bibliography"/>
      </w:pPr>
      <w:bookmarkStart w:id="905" w:name="ref-Kimmerer14"/>
      <w:bookmarkEnd w:id="904"/>
      <w:r>
        <w:t>Kimmerer, W.J., Thompson, J.K., 2014. Phytoplankton growth balanced by clam and zooplankton grazing and net transport into the low-salinity zone of the San Francisco Estuary. Estuaries and Coasts 37, 1202–1218.</w:t>
      </w:r>
    </w:p>
    <w:p w14:paraId="7DAD0C34" w14:textId="77777777" w:rsidR="00215C49" w:rsidRDefault="00215C49" w:rsidP="00215C49">
      <w:pPr>
        <w:pStyle w:val="Bibliography"/>
      </w:pPr>
      <w:bookmarkStart w:id="906" w:name="ref-Lefcheck17"/>
      <w:bookmarkEnd w:id="905"/>
      <w:proofErr w:type="spellStart"/>
      <w:r>
        <w:lastRenderedPageBreak/>
        <w:t>Lefcheck</w:t>
      </w:r>
      <w:proofErr w:type="spellEnd"/>
      <w:r>
        <w:t>, J.S., Wilcox, D.J., Murphy, R.R., Marion, S.R., Orth, R.J., 2017. Multiple stressors threaten the imperiled coastal foundation species eelgrass (</w:t>
      </w:r>
      <w:proofErr w:type="spellStart"/>
      <w:r>
        <w:rPr>
          <w:i/>
          <w:iCs/>
        </w:rPr>
        <w:t>zostera</w:t>
      </w:r>
      <w:proofErr w:type="spellEnd"/>
      <w:r>
        <w:rPr>
          <w:i/>
          <w:iCs/>
        </w:rPr>
        <w:t xml:space="preserve"> marina</w:t>
      </w:r>
      <w:r>
        <w:t xml:space="preserve">) in Chesapeake Bay, USA. Global Change Biology 23, 3474–3483. </w:t>
      </w:r>
      <w:hyperlink r:id="rId18">
        <w:r>
          <w:rPr>
            <w:rStyle w:val="Hyperlink"/>
          </w:rPr>
          <w:t>https://doi.org/10.1111/gcb.13623</w:t>
        </w:r>
      </w:hyperlink>
    </w:p>
    <w:p w14:paraId="46D7E02F" w14:textId="77777777" w:rsidR="00193205" w:rsidRDefault="00193205" w:rsidP="00193205">
      <w:pPr>
        <w:pStyle w:val="Bibliography"/>
        <w:rPr>
          <w:del w:id="907" w:author="Marcus Beck" w:date="2021-07-28T18:44:00Z"/>
        </w:rPr>
      </w:pPr>
      <w:bookmarkStart w:id="908" w:name="ref-Lehman17"/>
      <w:del w:id="909" w:author="Marcus Beck" w:date="2021-07-28T18:44:00Z">
        <w:r>
          <w:delText xml:space="preserve">Lehman, P.W., Kurobe, T., Lesmeister, S., Baxa, D., Tung, A., Teh, S.J., 2017. Impacts of the 2014 severe drought on the Microcystis bloom in San Francisco Estuary. Harmful Algae 63, 94–108. </w:delText>
        </w:r>
        <w:r w:rsidR="00AC4759">
          <w:fldChar w:fldCharType="begin"/>
        </w:r>
        <w:r w:rsidR="00AC4759">
          <w:delInstrText xml:space="preserve"> HYPERLINK "https://doi.org/10.1016/j.hal.2017.01.011" \h </w:delInstrText>
        </w:r>
        <w:r w:rsidR="00AC4759">
          <w:fldChar w:fldCharType="separate"/>
        </w:r>
        <w:r>
          <w:rPr>
            <w:rStyle w:val="Hyperlink"/>
          </w:rPr>
          <w:delText>https://doi.org/10.1016/j.hal.2017.01.011</w:delText>
        </w:r>
        <w:r w:rsidR="00AC4759">
          <w:rPr>
            <w:rStyle w:val="Hyperlink"/>
          </w:rPr>
          <w:fldChar w:fldCharType="end"/>
        </w:r>
      </w:del>
    </w:p>
    <w:p w14:paraId="692D2477" w14:textId="77777777" w:rsidR="00215C49" w:rsidRDefault="00215C49" w:rsidP="00215C49">
      <w:pPr>
        <w:pStyle w:val="Bibliography"/>
        <w:rPr>
          <w:ins w:id="910" w:author="Marcus Beck" w:date="2021-07-28T18:44:00Z"/>
        </w:rPr>
      </w:pPr>
      <w:bookmarkStart w:id="911" w:name="ref-Lortie14"/>
      <w:bookmarkEnd w:id="906"/>
      <w:bookmarkEnd w:id="908"/>
      <w:proofErr w:type="spellStart"/>
      <w:ins w:id="912" w:author="Marcus Beck" w:date="2021-07-28T18:44:00Z">
        <w:r>
          <w:t>Lortie</w:t>
        </w:r>
        <w:proofErr w:type="spellEnd"/>
        <w:r>
          <w:t xml:space="preserve">, C.J., 2014. Formalized synthesis opportunities for ecology: Systematic reviews and meta-analyses. OIKOS 123, 897–902. </w:t>
        </w:r>
        <w:r w:rsidR="00AC4759">
          <w:fldChar w:fldCharType="begin"/>
        </w:r>
        <w:r w:rsidR="00AC4759">
          <w:instrText xml:space="preserve"> HYPERLINK "https://doi.org/10.1111/j.1600-0706.2013.00970.x" \h </w:instrText>
        </w:r>
        <w:r w:rsidR="00AC4759">
          <w:fldChar w:fldCharType="separate"/>
        </w:r>
        <w:r>
          <w:rPr>
            <w:rStyle w:val="Hyperlink"/>
          </w:rPr>
          <w:t>https://doi.org/10.1111/j.1600-0706.2013.00970.x</w:t>
        </w:r>
        <w:r w:rsidR="00AC4759">
          <w:rPr>
            <w:rStyle w:val="Hyperlink"/>
          </w:rPr>
          <w:fldChar w:fldCharType="end"/>
        </w:r>
      </w:ins>
    </w:p>
    <w:p w14:paraId="03DCDB5A" w14:textId="77777777" w:rsidR="00215C49" w:rsidRDefault="00215C49" w:rsidP="00215C49">
      <w:pPr>
        <w:pStyle w:val="Bibliography"/>
      </w:pPr>
      <w:bookmarkStart w:id="913" w:name="ref-Morton08"/>
      <w:bookmarkEnd w:id="911"/>
      <w:r>
        <w:t xml:space="preserve">Morton, R., Henderson, B.L., 2008. Estimation of nonlinear trends in water quality: An improved approach using generalized additive models. Water Resources Research 44, W07420. </w:t>
      </w:r>
      <w:hyperlink r:id="rId19">
        <w:r>
          <w:rPr>
            <w:rStyle w:val="Hyperlink"/>
          </w:rPr>
          <w:t>https://doi.org/10.1029/2007WR006191</w:t>
        </w:r>
      </w:hyperlink>
    </w:p>
    <w:p w14:paraId="4AD7B14F" w14:textId="77777777" w:rsidR="00215C49" w:rsidRDefault="00215C49" w:rsidP="00215C49">
      <w:pPr>
        <w:pStyle w:val="Bibliography"/>
      </w:pPr>
      <w:bookmarkStart w:id="914" w:name="ref-Murphy19"/>
      <w:bookmarkEnd w:id="913"/>
      <w:r>
        <w:t xml:space="preserve">Murphy, R.R., Perry, E., </w:t>
      </w:r>
      <w:proofErr w:type="spellStart"/>
      <w:r>
        <w:t>Harcum</w:t>
      </w:r>
      <w:proofErr w:type="spellEnd"/>
      <w:r>
        <w:t xml:space="preserve">, J., </w:t>
      </w:r>
      <w:proofErr w:type="spellStart"/>
      <w:r>
        <w:t>Keisman</w:t>
      </w:r>
      <w:proofErr w:type="spellEnd"/>
      <w:r>
        <w:t xml:space="preserve">, J., 2019. A Generalized Additive Model Approach to evaluating water quality: Chesapeake Bay case study. Environmental Modelling &amp; Software 118, 1–13. </w:t>
      </w:r>
      <w:hyperlink r:id="rId20">
        <w:r>
          <w:rPr>
            <w:rStyle w:val="Hyperlink"/>
          </w:rPr>
          <w:t>https://doi.org/10.1016/j.envsoft.2019.03.027</w:t>
        </w:r>
      </w:hyperlink>
    </w:p>
    <w:p w14:paraId="4FBA0495" w14:textId="77777777" w:rsidR="00215C49" w:rsidRDefault="00215C49" w:rsidP="00215C49">
      <w:pPr>
        <w:pStyle w:val="Bibliography"/>
      </w:pPr>
      <w:bookmarkStart w:id="915" w:name="ref-Navarro12"/>
      <w:bookmarkEnd w:id="914"/>
      <w:r>
        <w:t xml:space="preserve">Navarro, G., Caballero, I., Prieto, L., Vázquez, A., </w:t>
      </w:r>
      <w:proofErr w:type="spellStart"/>
      <w:r>
        <w:t>Flecha</w:t>
      </w:r>
      <w:proofErr w:type="spellEnd"/>
      <w:r>
        <w:t>, S., Huertas, I.E., Ruiz, J., 2012. Seasonal-to-interannual variability of chlorophyll-</w:t>
      </w:r>
      <w:r>
        <w:rPr>
          <w:i/>
          <w:iCs/>
        </w:rPr>
        <w:t>a</w:t>
      </w:r>
      <w:r>
        <w:t xml:space="preserve"> bloom timing associated with physical forcing in the Gulf of Cádiz. Advances in Space Research 50, 1164–1172. </w:t>
      </w:r>
      <w:hyperlink r:id="rId21">
        <w:r>
          <w:rPr>
            <w:rStyle w:val="Hyperlink"/>
          </w:rPr>
          <w:t>https://doi.org/10.1016/j.asr.2011.11.034</w:t>
        </w:r>
      </w:hyperlink>
    </w:p>
    <w:p w14:paraId="26E4CE3B" w14:textId="62C05133" w:rsidR="003F6E71" w:rsidRDefault="00193205" w:rsidP="00215C49">
      <w:pPr>
        <w:pStyle w:val="Bibliography"/>
        <w:rPr>
          <w:ins w:id="916" w:author="Marcus Beck" w:date="2021-07-28T18:44:00Z"/>
        </w:rPr>
      </w:pPr>
      <w:del w:id="917" w:author="Marcus Beck" w:date="2021-07-28T18:44:00Z">
        <w:r>
          <w:delText>Novick, E., Senn, D., 2014. External nutrient loads to San Francisco Bay (No. Contribution Number 704).</w:delText>
        </w:r>
      </w:del>
      <w:bookmarkStart w:id="918" w:name="refPeacock18"/>
      <w:bookmarkStart w:id="919" w:name="ref-Pearce11"/>
      <w:bookmarkEnd w:id="915"/>
      <w:bookmarkEnd w:id="918"/>
      <w:ins w:id="920" w:author="Marcus Beck" w:date="2021-07-28T18:44:00Z">
        <w:r w:rsidR="003F6E71">
          <w:t xml:space="preserve">Peacock, M.B., </w:t>
        </w:r>
        <w:proofErr w:type="spellStart"/>
        <w:r w:rsidR="00EC3E56">
          <w:t>Gibble</w:t>
        </w:r>
        <w:proofErr w:type="spellEnd"/>
        <w:r w:rsidR="00EC3E56">
          <w:t xml:space="preserve">, C.M., </w:t>
        </w:r>
        <w:proofErr w:type="spellStart"/>
        <w:r w:rsidR="00EC3E56">
          <w:t>Senn</w:t>
        </w:r>
        <w:proofErr w:type="spellEnd"/>
        <w:r w:rsidR="00EC3E56">
          <w:t xml:space="preserve">, D.B., </w:t>
        </w:r>
        <w:proofErr w:type="spellStart"/>
        <w:r w:rsidR="00EC3E56">
          <w:t>Cloern</w:t>
        </w:r>
        <w:proofErr w:type="spellEnd"/>
        <w:r w:rsidR="00EC3E56">
          <w:t xml:space="preserve">, J.E., </w:t>
        </w:r>
        <w:proofErr w:type="spellStart"/>
        <w:r w:rsidR="00EC3E56">
          <w:t>Kudela</w:t>
        </w:r>
        <w:proofErr w:type="spellEnd"/>
        <w:r w:rsidR="00EC3E56">
          <w:t xml:space="preserve">, R.M. 2018. Blurred lines: Multiple freshwater and marine algal toxins at the land-sea interface of San Francisco Bay, California. Harmful Algae 73, 138–147. </w:t>
        </w:r>
        <w:r w:rsidR="00AC4759">
          <w:fldChar w:fldCharType="begin"/>
        </w:r>
        <w:r w:rsidR="00AC4759">
          <w:instrText xml:space="preserve"> HYPERLINK "https://doi.org/10.1016/j.hal.2018.02.005" </w:instrText>
        </w:r>
        <w:r w:rsidR="00AC4759">
          <w:fldChar w:fldCharType="separate"/>
        </w:r>
        <w:r w:rsidR="00EC3E56" w:rsidRPr="00EC3E56">
          <w:rPr>
            <w:rStyle w:val="Hyperlink"/>
          </w:rPr>
          <w:t>https://doi.org/10.1016/j.hal.2018.02.005</w:t>
        </w:r>
        <w:r w:rsidR="00AC4759">
          <w:rPr>
            <w:rStyle w:val="Hyperlink"/>
          </w:rPr>
          <w:fldChar w:fldCharType="end"/>
        </w:r>
      </w:ins>
    </w:p>
    <w:p w14:paraId="06F80179" w14:textId="77777777" w:rsidR="00D76472" w:rsidRDefault="00D76472" w:rsidP="00D76472">
      <w:pPr>
        <w:pStyle w:val="Bibliography"/>
        <w:rPr>
          <w:moveFrom w:id="921" w:author="Marcus Beck" w:date="2021-07-28T18:44:00Z"/>
        </w:rPr>
      </w:pPr>
      <w:moveFromRangeStart w:id="922" w:author="Marcus Beck" w:date="2021-07-28T18:44:00Z" w:name="move78390263"/>
      <w:moveFrom w:id="923" w:author="Marcus Beck" w:date="2021-07-28T18:44:00Z">
        <w:r>
          <w:t xml:space="preserve"> San Francisco Estuary Institute, Richmond, CA.</w:t>
        </w:r>
      </w:moveFrom>
    </w:p>
    <w:moveFromRangeEnd w:id="922"/>
    <w:p w14:paraId="18DC61F3" w14:textId="310EFBF6" w:rsidR="00215C49" w:rsidRDefault="00215C49" w:rsidP="00215C49">
      <w:pPr>
        <w:pStyle w:val="Bibliography"/>
      </w:pPr>
      <w:r>
        <w:t xml:space="preserve">Pearce, J.L., </w:t>
      </w:r>
      <w:proofErr w:type="spellStart"/>
      <w:r>
        <w:t>Beringer</w:t>
      </w:r>
      <w:proofErr w:type="spellEnd"/>
      <w:r>
        <w:t xml:space="preserve">, J., Nicholls, N., Hyndman, R.J., Tapper, N.J., 2011. Quantifying the influence of local meteorology on air quality using generalized additive models. Atmospheric Environment 45, 1328–1336. </w:t>
      </w:r>
      <w:hyperlink r:id="rId22">
        <w:r>
          <w:rPr>
            <w:rStyle w:val="Hyperlink"/>
          </w:rPr>
          <w:t>https://doi.org/10.1016/j.atmosenv.2010.11.051</w:t>
        </w:r>
      </w:hyperlink>
    </w:p>
    <w:p w14:paraId="59A6725B" w14:textId="77777777" w:rsidR="00215C49" w:rsidRDefault="00215C49" w:rsidP="00215C49">
      <w:pPr>
        <w:pStyle w:val="Bibliography"/>
      </w:pPr>
      <w:bookmarkStart w:id="924" w:name="ref-RCT20"/>
      <w:bookmarkEnd w:id="919"/>
      <w:r>
        <w:t>R Core Team, 2020. R: A language and environment for statistical computing. R Foundation for Statistical Computing, R v4.0.2, Vienna, Austria.</w:t>
      </w:r>
    </w:p>
    <w:p w14:paraId="617DE70C" w14:textId="77777777" w:rsidR="00215C49" w:rsidRDefault="00215C49" w:rsidP="00215C49">
      <w:pPr>
        <w:pStyle w:val="Bibliography"/>
      </w:pPr>
      <w:bookmarkStart w:id="925" w:name="ref-Racault14"/>
      <w:bookmarkEnd w:id="924"/>
      <w:proofErr w:type="spellStart"/>
      <w:r>
        <w:t>Racault</w:t>
      </w:r>
      <w:proofErr w:type="spellEnd"/>
      <w:r>
        <w:t xml:space="preserve">, M.F., </w:t>
      </w:r>
      <w:proofErr w:type="spellStart"/>
      <w:r>
        <w:t>Sathyendranath</w:t>
      </w:r>
      <w:proofErr w:type="spellEnd"/>
      <w:r>
        <w:t>, S., Platt, T., 2014. Impact of missing data on the estimation of ecological indicators from satellite ocean-</w:t>
      </w:r>
      <w:proofErr w:type="spellStart"/>
      <w:r>
        <w:t>colour</w:t>
      </w:r>
      <w:proofErr w:type="spellEnd"/>
      <w:r>
        <w:t xml:space="preserve"> time series. Remote Sensing of Environment 152, 15–28. </w:t>
      </w:r>
      <w:hyperlink r:id="rId23">
        <w:r>
          <w:rPr>
            <w:rStyle w:val="Hyperlink"/>
          </w:rPr>
          <w:t>https://doi.org/10.1016/j.rse.2014.05.016</w:t>
        </w:r>
      </w:hyperlink>
    </w:p>
    <w:p w14:paraId="361596F8" w14:textId="77777777" w:rsidR="00215C49" w:rsidRDefault="00215C49" w:rsidP="00215C49">
      <w:pPr>
        <w:pStyle w:val="Bibliography"/>
      </w:pPr>
      <w:bookmarkStart w:id="926" w:name="ref-Schraga20"/>
      <w:bookmarkEnd w:id="925"/>
      <w:proofErr w:type="spellStart"/>
      <w:r>
        <w:t>Schraga</w:t>
      </w:r>
      <w:proofErr w:type="spellEnd"/>
      <w:r>
        <w:t xml:space="preserve">, T.S., </w:t>
      </w:r>
      <w:proofErr w:type="spellStart"/>
      <w:r>
        <w:t>Nejad</w:t>
      </w:r>
      <w:proofErr w:type="spellEnd"/>
      <w:r>
        <w:t xml:space="preserve">, E.S., Martin, C.A., </w:t>
      </w:r>
      <w:proofErr w:type="spellStart"/>
      <w:r>
        <w:t>Cloern</w:t>
      </w:r>
      <w:proofErr w:type="spellEnd"/>
      <w:r>
        <w:t>, J.E., 2020. USGS measurements of water quality in San Francisco (CA), beginning in 2016 (ver. 3.0, March 2020): U.S. Geological Survey data release. https://doi.org/10.5066/F7D21WGF.</w:t>
      </w:r>
    </w:p>
    <w:p w14:paraId="754D793D" w14:textId="77777777" w:rsidR="00215C49" w:rsidRPr="00ED2966" w:rsidRDefault="00215C49" w:rsidP="00215C49">
      <w:pPr>
        <w:pStyle w:val="Bibliography"/>
        <w:rPr>
          <w:rFonts w:cs="Times New Roman"/>
        </w:rPr>
      </w:pPr>
      <w:bookmarkStart w:id="927" w:name="ref-Sera19"/>
      <w:bookmarkEnd w:id="926"/>
      <w:r>
        <w:t xml:space="preserve">Sera, F., Armstrong, B., </w:t>
      </w:r>
      <w:proofErr w:type="spellStart"/>
      <w:r>
        <w:t>Blangiardo</w:t>
      </w:r>
      <w:proofErr w:type="spellEnd"/>
      <w:r>
        <w:t xml:space="preserve">, M., </w:t>
      </w:r>
      <w:proofErr w:type="spellStart"/>
      <w:r>
        <w:t>Gasparrini</w:t>
      </w:r>
      <w:proofErr w:type="spellEnd"/>
      <w:r>
        <w:t xml:space="preserve">, A., 2019. An extended mixed-effects framework for meta-analysis. Statistics in Medicine 38, 5429–5444. </w:t>
      </w:r>
      <w:hyperlink r:id="rId24">
        <w:r w:rsidRPr="00ED2966">
          <w:rPr>
            <w:rStyle w:val="Hyperlink"/>
            <w:rFonts w:cs="Times New Roman"/>
          </w:rPr>
          <w:t>https://doi.org/10.1002/sim.8362</w:t>
        </w:r>
      </w:hyperlink>
    </w:p>
    <w:p w14:paraId="7CF45C88" w14:textId="2CFD4C88" w:rsidR="00ED2966" w:rsidRDefault="00ED2966" w:rsidP="00D76472">
      <w:pPr>
        <w:pStyle w:val="Bibliography"/>
        <w:rPr>
          <w:ins w:id="928" w:author="Marcus Beck" w:date="2021-07-28T18:44:00Z"/>
          <w:rFonts w:cs="Times New Roman"/>
          <w:color w:val="222222"/>
          <w:shd w:val="clear" w:color="auto" w:fill="FFFFFF"/>
        </w:rPr>
      </w:pPr>
      <w:bookmarkStart w:id="929" w:name="refSFEI14a"/>
      <w:bookmarkStart w:id="930" w:name="refSFBRWQCB17"/>
      <w:bookmarkStart w:id="931" w:name="ref-Shabman03"/>
      <w:bookmarkEnd w:id="927"/>
      <w:bookmarkEnd w:id="929"/>
      <w:bookmarkEnd w:id="930"/>
      <w:ins w:id="932" w:author="Marcus Beck" w:date="2021-07-28T18:44:00Z">
        <w:r w:rsidRPr="00ED2966">
          <w:rPr>
            <w:rFonts w:cs="Times New Roman"/>
          </w:rPr>
          <w:lastRenderedPageBreak/>
          <w:t xml:space="preserve">SFBRWQCB (San Francisco Bay Regional Water Quality Control Board), 2017. </w:t>
        </w:r>
        <w:r w:rsidRPr="00ED2966">
          <w:rPr>
            <w:rFonts w:cs="Times New Roman"/>
            <w:color w:val="222222"/>
            <w:shd w:val="clear" w:color="auto" w:fill="FFFFFF"/>
          </w:rPr>
          <w:t xml:space="preserve">Water </w:t>
        </w:r>
        <w:r>
          <w:rPr>
            <w:rFonts w:cs="Times New Roman"/>
            <w:color w:val="222222"/>
            <w:shd w:val="clear" w:color="auto" w:fill="FFFFFF"/>
          </w:rPr>
          <w:t>q</w:t>
        </w:r>
        <w:r w:rsidRPr="00ED2966">
          <w:rPr>
            <w:rFonts w:cs="Times New Roman"/>
            <w:color w:val="222222"/>
            <w:shd w:val="clear" w:color="auto" w:fill="FFFFFF"/>
          </w:rPr>
          <w:t xml:space="preserve">uality </w:t>
        </w:r>
        <w:r>
          <w:rPr>
            <w:rFonts w:cs="Times New Roman"/>
            <w:color w:val="222222"/>
            <w:shd w:val="clear" w:color="auto" w:fill="FFFFFF"/>
          </w:rPr>
          <w:t>c</w:t>
        </w:r>
        <w:r w:rsidRPr="00ED2966">
          <w:rPr>
            <w:rFonts w:cs="Times New Roman"/>
            <w:color w:val="222222"/>
            <w:shd w:val="clear" w:color="auto" w:fill="FFFFFF"/>
          </w:rPr>
          <w:t>ontrol</w:t>
        </w:r>
        <w:r>
          <w:rPr>
            <w:rFonts w:cs="Times New Roman"/>
            <w:color w:val="222222"/>
            <w:shd w:val="clear" w:color="auto" w:fill="FFFFFF"/>
          </w:rPr>
          <w:t xml:space="preserve"> p</w:t>
        </w:r>
        <w:r w:rsidRPr="00ED2966">
          <w:rPr>
            <w:rFonts w:cs="Times New Roman"/>
            <w:color w:val="222222"/>
            <w:shd w:val="clear" w:color="auto" w:fill="FFFFFF"/>
          </w:rPr>
          <w:t>lan (</w:t>
        </w:r>
        <w:r>
          <w:rPr>
            <w:rFonts w:cs="Times New Roman"/>
            <w:color w:val="222222"/>
            <w:shd w:val="clear" w:color="auto" w:fill="FFFFFF"/>
          </w:rPr>
          <w:t>b</w:t>
        </w:r>
        <w:r w:rsidRPr="00ED2966">
          <w:rPr>
            <w:rFonts w:cs="Times New Roman"/>
            <w:color w:val="222222"/>
            <w:shd w:val="clear" w:color="auto" w:fill="FFFFFF"/>
          </w:rPr>
          <w:t xml:space="preserve">asin </w:t>
        </w:r>
        <w:r>
          <w:rPr>
            <w:rFonts w:cs="Times New Roman"/>
            <w:color w:val="222222"/>
            <w:shd w:val="clear" w:color="auto" w:fill="FFFFFF"/>
          </w:rPr>
          <w:t>p</w:t>
        </w:r>
        <w:r w:rsidRPr="00ED2966">
          <w:rPr>
            <w:rFonts w:cs="Times New Roman"/>
            <w:color w:val="222222"/>
            <w:shd w:val="clear" w:color="auto" w:fill="FFFFFF"/>
          </w:rPr>
          <w:t xml:space="preserve">lan) for the San Francisco Bay </w:t>
        </w:r>
        <w:r>
          <w:rPr>
            <w:rFonts w:cs="Times New Roman"/>
            <w:color w:val="222222"/>
            <w:shd w:val="clear" w:color="auto" w:fill="FFFFFF"/>
          </w:rPr>
          <w:t>b</w:t>
        </w:r>
        <w:r w:rsidRPr="00ED2966">
          <w:rPr>
            <w:rFonts w:cs="Times New Roman"/>
            <w:color w:val="222222"/>
            <w:shd w:val="clear" w:color="auto" w:fill="FFFFFF"/>
          </w:rPr>
          <w:t>asin. Prepared by California Regional Water Quality Control Board, San Francisco Bay Region, Oakland, CA.</w:t>
        </w:r>
        <w:r>
          <w:rPr>
            <w:rFonts w:cs="Times New Roman"/>
            <w:color w:val="222222"/>
            <w:shd w:val="clear" w:color="auto" w:fill="FFFFFF"/>
          </w:rPr>
          <w:t xml:space="preserve"> </w:t>
        </w:r>
        <w:r w:rsidR="00AC4759">
          <w:fldChar w:fldCharType="begin"/>
        </w:r>
        <w:r w:rsidR="00AC4759">
          <w:instrText xml:space="preserve"> HYPERLINK "https://www.waterboards.ca.gov/sanfranciscobay/basin_planning.html" </w:instrText>
        </w:r>
        <w:r w:rsidR="00AC4759">
          <w:fldChar w:fldCharType="separate"/>
        </w:r>
        <w:r w:rsidRPr="005B0818">
          <w:rPr>
            <w:rStyle w:val="Hyperlink"/>
            <w:rFonts w:cs="Times New Roman"/>
            <w:shd w:val="clear" w:color="auto" w:fill="FFFFFF"/>
          </w:rPr>
          <w:t>https://www.waterboards.ca.gov/sanfranciscobay/basin_planning.html</w:t>
        </w:r>
        <w:r w:rsidR="00AC4759">
          <w:rPr>
            <w:rStyle w:val="Hyperlink"/>
            <w:rFonts w:cs="Times New Roman"/>
            <w:shd w:val="clear" w:color="auto" w:fill="FFFFFF"/>
          </w:rPr>
          <w:fldChar w:fldCharType="end"/>
        </w:r>
      </w:ins>
    </w:p>
    <w:p w14:paraId="4D3C2370" w14:textId="54659D22" w:rsidR="00D76472" w:rsidRDefault="00D76472" w:rsidP="00D76472">
      <w:pPr>
        <w:pStyle w:val="Bibliography"/>
        <w:rPr>
          <w:moveTo w:id="933" w:author="Marcus Beck" w:date="2021-07-28T18:44:00Z"/>
        </w:rPr>
      </w:pPr>
      <w:ins w:id="934" w:author="Marcus Beck" w:date="2021-07-28T18:44:00Z">
        <w:r w:rsidRPr="00ED2966">
          <w:rPr>
            <w:rFonts w:cs="Times New Roman"/>
          </w:rPr>
          <w:t>SFEI (San Francisco Estuary Institute), 2014a. External nutrient loads to San Francisco Bay. SFEI Contribution Number 704</w:t>
        </w:r>
        <w:r>
          <w:t>.</w:t>
        </w:r>
      </w:ins>
      <w:moveToRangeStart w:id="935" w:author="Marcus Beck" w:date="2021-07-28T18:44:00Z" w:name="move78390263"/>
      <w:moveTo w:id="936" w:author="Marcus Beck" w:date="2021-07-28T18:44:00Z">
        <w:r>
          <w:t xml:space="preserve"> San Francisco Estuary Institute, Richmond, CA.</w:t>
        </w:r>
      </w:moveTo>
    </w:p>
    <w:p w14:paraId="4C9F7CEF" w14:textId="6BD94E7B" w:rsidR="00D76472" w:rsidRDefault="00D76472" w:rsidP="00D76472">
      <w:pPr>
        <w:pStyle w:val="Bibliography"/>
        <w:rPr>
          <w:ins w:id="937" w:author="Marcus Beck" w:date="2021-07-28T18:44:00Z"/>
        </w:rPr>
      </w:pPr>
      <w:bookmarkStart w:id="938" w:name="refSFEI14b"/>
      <w:bookmarkEnd w:id="938"/>
      <w:moveToRangeEnd w:id="935"/>
      <w:ins w:id="939" w:author="Marcus Beck" w:date="2021-07-28T18:44:00Z">
        <w:r>
          <w:t>SFEI (San Francisco Estuary Institute), 2014b. Scientific foundation for the San Francisco Bay Nutrient Management Strategy. SFEI Contribution Number 979. San Francisco Estuary Institute, Richmond, CA.</w:t>
        </w:r>
      </w:ins>
    </w:p>
    <w:p w14:paraId="19739705" w14:textId="6C841424" w:rsidR="00E05448" w:rsidRPr="00E05448" w:rsidRDefault="00E05448" w:rsidP="00215C49">
      <w:pPr>
        <w:pStyle w:val="Bibliography"/>
        <w:rPr>
          <w:ins w:id="940" w:author="Marcus Beck" w:date="2021-07-28T18:44:00Z"/>
          <w:rFonts w:cs="Times New Roman"/>
        </w:rPr>
      </w:pPr>
      <w:bookmarkStart w:id="941" w:name="refSFEI21"/>
      <w:bookmarkEnd w:id="941"/>
      <w:ins w:id="942" w:author="Marcus Beck" w:date="2021-07-28T18:44:00Z">
        <w:r w:rsidRPr="00E05448">
          <w:rPr>
            <w:rFonts w:cs="Times New Roman"/>
            <w:color w:val="222222"/>
            <w:shd w:val="clear" w:color="auto" w:fill="FFFFFF"/>
          </w:rPr>
          <w:t>SFEI (San Francisco Estuary Institute), 2021. Connections to tidal marsh and restored salt ponds drive seasonal and spatial variability in ecosystem metabolic rates in Lower South San Francisco Bay. SFEI Contribution No. 992. San Francisco Estuary Institute, Richmond, CA.</w:t>
        </w:r>
      </w:ins>
    </w:p>
    <w:p w14:paraId="38310E80" w14:textId="4430A696" w:rsidR="00215C49" w:rsidRDefault="00215C49" w:rsidP="00215C49">
      <w:pPr>
        <w:pStyle w:val="Bibliography"/>
      </w:pPr>
      <w:proofErr w:type="spellStart"/>
      <w:r>
        <w:t>Shabman</w:t>
      </w:r>
      <w:proofErr w:type="spellEnd"/>
      <w:r>
        <w:t xml:space="preserve">, L., Smith, E., 2003. Implications of applying statistically based procedures for water quality assessment. Journal of Water Resources Planning and Management 129, 330–336. </w:t>
      </w:r>
      <w:hyperlink r:id="rId25">
        <w:r>
          <w:rPr>
            <w:rStyle w:val="Hyperlink"/>
          </w:rPr>
          <w:t>https://doi.org/10.1061/(ASCE)0733-9496(2003)129:4(330)</w:t>
        </w:r>
      </w:hyperlink>
    </w:p>
    <w:p w14:paraId="4D06095C" w14:textId="77777777" w:rsidR="00215C49" w:rsidRDefault="00215C49" w:rsidP="00215C49">
      <w:pPr>
        <w:pStyle w:val="Bibliography"/>
      </w:pPr>
      <w:bookmarkStart w:id="943" w:name="ref-Smith01"/>
      <w:bookmarkEnd w:id="931"/>
      <w:r>
        <w:t xml:space="preserve">Smith, E.P., Ye, K., Hughes, C., </w:t>
      </w:r>
      <w:proofErr w:type="spellStart"/>
      <w:r>
        <w:t>Shabman</w:t>
      </w:r>
      <w:proofErr w:type="spellEnd"/>
      <w:r>
        <w:t xml:space="preserve">, L., 2001. Statistical assessment of violations of water quality standards under section 303 (d) of the Clean Water Act. Environmental science &amp; technology 35, 606–612. </w:t>
      </w:r>
      <w:hyperlink r:id="rId26">
        <w:r>
          <w:rPr>
            <w:rStyle w:val="Hyperlink"/>
          </w:rPr>
          <w:t>https://doi.org/10.1021/es001159e</w:t>
        </w:r>
      </w:hyperlink>
    </w:p>
    <w:p w14:paraId="7BA1E57C" w14:textId="77777777" w:rsidR="00215C49" w:rsidRDefault="00215C49" w:rsidP="00215C49">
      <w:pPr>
        <w:pStyle w:val="Bibliography"/>
      </w:pPr>
      <w:bookmarkStart w:id="944" w:name="ref-Stow15"/>
      <w:bookmarkEnd w:id="943"/>
      <w:r>
        <w:t xml:space="preserve">Stow, C.A., Cha, Y., Johnson, L.T., </w:t>
      </w:r>
      <w:proofErr w:type="spellStart"/>
      <w:r>
        <w:t>Confesor</w:t>
      </w:r>
      <w:proofErr w:type="spellEnd"/>
      <w:r>
        <w:t xml:space="preserve">, R., Richards, R.P., 2015. Long-term and seasonal trend decomposition of Maumee River nutrient inputs to western Lake Erie. Environmental Science and Technology 49, 3392–3400. </w:t>
      </w:r>
      <w:hyperlink r:id="rId27">
        <w:r>
          <w:rPr>
            <w:rStyle w:val="Hyperlink"/>
          </w:rPr>
          <w:t>https://doi.org/10.1021/es5062648</w:t>
        </w:r>
      </w:hyperlink>
    </w:p>
    <w:p w14:paraId="23CC1B3B" w14:textId="14697B9E" w:rsidR="00EC3E56" w:rsidRDefault="00EC3E56" w:rsidP="00215C49">
      <w:pPr>
        <w:pStyle w:val="Bibliography"/>
        <w:rPr>
          <w:ins w:id="945" w:author="Marcus Beck" w:date="2021-07-28T18:44:00Z"/>
        </w:rPr>
      </w:pPr>
      <w:bookmarkStart w:id="946" w:name="refSutula17"/>
      <w:bookmarkStart w:id="947" w:name="ref-Urquhart98"/>
      <w:bookmarkEnd w:id="944"/>
      <w:bookmarkEnd w:id="946"/>
      <w:proofErr w:type="spellStart"/>
      <w:ins w:id="948" w:author="Marcus Beck" w:date="2021-07-28T18:44:00Z">
        <w:r>
          <w:t>Sutula</w:t>
        </w:r>
        <w:proofErr w:type="spellEnd"/>
        <w:r>
          <w:t xml:space="preserve">, M.A., </w:t>
        </w:r>
        <w:proofErr w:type="spellStart"/>
        <w:r w:rsidR="00DD062B">
          <w:t>Kudela</w:t>
        </w:r>
        <w:proofErr w:type="spellEnd"/>
        <w:r w:rsidR="00DD062B">
          <w:t xml:space="preserve">, R.M., </w:t>
        </w:r>
        <w:proofErr w:type="spellStart"/>
        <w:r w:rsidR="002B09D8">
          <w:t>Hagy</w:t>
        </w:r>
        <w:proofErr w:type="spellEnd"/>
        <w:r w:rsidR="002B09D8">
          <w:t>, J.D.,</w:t>
        </w:r>
        <w:r w:rsidR="00DD062B">
          <w:t xml:space="preserve"> </w:t>
        </w:r>
        <w:r w:rsidR="002B09D8">
          <w:t xml:space="preserve">III, Harding, L.W., Jr., </w:t>
        </w:r>
        <w:proofErr w:type="spellStart"/>
        <w:r w:rsidR="002B09D8">
          <w:t>Senn</w:t>
        </w:r>
        <w:proofErr w:type="spellEnd"/>
        <w:r w:rsidR="002B09D8">
          <w:t xml:space="preserve">, D.B., </w:t>
        </w:r>
        <w:proofErr w:type="spellStart"/>
        <w:r w:rsidR="002B09D8">
          <w:t>Cloern</w:t>
        </w:r>
        <w:proofErr w:type="spellEnd"/>
        <w:r w:rsidR="002B09D8">
          <w:t xml:space="preserve">, J.E., Bricker, S., Berg, G.M., Beck, M.W. 2017. Novel analyses of long-term data provide a scientific basis for chlorophyll-a thresholds in San Francisco Bay. Estuarine, Coastal and Shelf Science. 197, 107-118. </w:t>
        </w:r>
        <w:r w:rsidR="00AC4759">
          <w:fldChar w:fldCharType="begin"/>
        </w:r>
        <w:r w:rsidR="00AC4759">
          <w:instrText xml:space="preserve"> HYPERLINK "https://doi.org/10.1016/j.ecss.2017.07.009" </w:instrText>
        </w:r>
        <w:r w:rsidR="00AC4759">
          <w:fldChar w:fldCharType="separate"/>
        </w:r>
        <w:r w:rsidR="002B09D8" w:rsidRPr="002B09D8">
          <w:rPr>
            <w:rStyle w:val="Hyperlink"/>
          </w:rPr>
          <w:t>https://doi.org/10.1016/j.ecss.2017.07.009</w:t>
        </w:r>
        <w:r w:rsidR="00AC4759">
          <w:rPr>
            <w:rStyle w:val="Hyperlink"/>
          </w:rPr>
          <w:fldChar w:fldCharType="end"/>
        </w:r>
      </w:ins>
    </w:p>
    <w:p w14:paraId="0CEDC8CD" w14:textId="2BACEB50" w:rsidR="00215C49" w:rsidRDefault="00215C49" w:rsidP="00215C49">
      <w:pPr>
        <w:pStyle w:val="Bibliography"/>
      </w:pPr>
      <w:r>
        <w:t xml:space="preserve">Urquhart, N.S., Paulsen, S.G., Larsen, D.P., 1998. Monitoring for policy-relevant regional trends over time. Ecological Applications 8, 246–257. </w:t>
      </w:r>
      <w:hyperlink r:id="rId28">
        <w:r>
          <w:rPr>
            <w:rStyle w:val="Hyperlink"/>
          </w:rPr>
          <w:t>https://doi.org/10.1890/1051-0761(1998)008[0246:MFPRRO]2.0.CO;2</w:t>
        </w:r>
      </w:hyperlink>
    </w:p>
    <w:p w14:paraId="193D129A" w14:textId="77777777" w:rsidR="00215C49" w:rsidRDefault="00215C49" w:rsidP="00215C49">
      <w:pPr>
        <w:pStyle w:val="Bibliography"/>
      </w:pPr>
      <w:bookmarkStart w:id="949" w:name="ref-Wan17"/>
      <w:bookmarkEnd w:id="947"/>
      <w:r>
        <w:t>Wan, Y., Wan, L., Li, Y., Doering, P., 2017. Decadal and seasonal trends of nutrient concentration and export from highly managed coastal catchments. Water Research 115, 180–194.</w:t>
      </w:r>
    </w:p>
    <w:p w14:paraId="56FF6547" w14:textId="77777777" w:rsidR="00215C49" w:rsidRDefault="00215C49" w:rsidP="00215C49">
      <w:pPr>
        <w:pStyle w:val="Bibliography"/>
      </w:pPr>
      <w:bookmarkStart w:id="950" w:name="ref-Wood17"/>
      <w:bookmarkEnd w:id="949"/>
      <w:r>
        <w:t>Wood, S.N., 2017. Generalized additive models: An introduction with r, 2nd ed. Chapman; Hall, CRC Press, London, United Kingdom.</w:t>
      </w:r>
    </w:p>
    <w:p w14:paraId="1EDD2BA3" w14:textId="77777777" w:rsidR="00215C49" w:rsidRDefault="00215C49" w:rsidP="00215C49">
      <w:pPr>
        <w:pStyle w:val="Bibliography"/>
      </w:pPr>
      <w:bookmarkStart w:id="951" w:name="ref-Wood04"/>
      <w:bookmarkEnd w:id="950"/>
      <w:r>
        <w:t xml:space="preserve">Wood, S.N., 2004. Stable and efficient multiple smoothing parameter estimation for generalized additive models. Journal of the American Statistical Association 99, 673–686. </w:t>
      </w:r>
      <w:hyperlink r:id="rId29">
        <w:r>
          <w:rPr>
            <w:rStyle w:val="Hyperlink"/>
          </w:rPr>
          <w:t>https://doi.org/10.1198/016214504000000980</w:t>
        </w:r>
      </w:hyperlink>
    </w:p>
    <w:p w14:paraId="25DFD3B3" w14:textId="77777777" w:rsidR="00215C49" w:rsidRDefault="00215C49" w:rsidP="00215C49">
      <w:pPr>
        <w:pStyle w:val="Bibliography"/>
      </w:pPr>
      <w:bookmarkStart w:id="952" w:name="ref-Wood03"/>
      <w:bookmarkEnd w:id="951"/>
      <w:r>
        <w:t xml:space="preserve">Wood, S.N., 2003. Thin-plate regression splines. Journal of the Royal Statistical Society (B) 65, 95–114. </w:t>
      </w:r>
      <w:hyperlink r:id="rId30">
        <w:r>
          <w:rPr>
            <w:rStyle w:val="Hyperlink"/>
          </w:rPr>
          <w:t>https://doi.org/10.1111/1467-9868.00374</w:t>
        </w:r>
      </w:hyperlink>
    </w:p>
    <w:p w14:paraId="16C93872" w14:textId="77777777" w:rsidR="00215C49" w:rsidRDefault="00215C49" w:rsidP="00215C49">
      <w:pPr>
        <w:pStyle w:val="Bibliography"/>
      </w:pPr>
      <w:bookmarkStart w:id="953" w:name="ref-Wood02"/>
      <w:bookmarkEnd w:id="952"/>
      <w:r>
        <w:lastRenderedPageBreak/>
        <w:t xml:space="preserve">Wood, S.N., Augustin, N.H., 2002. GAMs with integrated model selection using penalized regression splines and applications to environmental modelling. Ecological Modelling 157, 157–177. </w:t>
      </w:r>
      <w:hyperlink r:id="rId31">
        <w:r>
          <w:rPr>
            <w:rStyle w:val="Hyperlink"/>
          </w:rPr>
          <w:t>https://doi.org/10.1016/S0304-3800(02)00193-X</w:t>
        </w:r>
      </w:hyperlink>
    </w:p>
    <w:p w14:paraId="40872CA7" w14:textId="735D40AB" w:rsidR="00215C49" w:rsidRDefault="00215C49" w:rsidP="00215C49">
      <w:pPr>
        <w:pStyle w:val="Bibliography"/>
      </w:pPr>
      <w:bookmarkStart w:id="954" w:name="ref-Yang20"/>
      <w:bookmarkEnd w:id="953"/>
      <w:r>
        <w:t xml:space="preserve">Yang, G., Moyer, D.L., 2020. Estimation of nonlinear water-quality trends in high-frequency monitoring data. Science of The Total Environment 715, </w:t>
      </w:r>
      <w:del w:id="955" w:author="Marcus Beck" w:date="2021-07-28T18:44:00Z">
        <w:r w:rsidR="004F0D8F">
          <w:delText xml:space="preserve">136686. </w:delText>
        </w:r>
      </w:del>
      <w:r>
        <w:t>10.1016/j.scitotenv.2020.136686.</w:t>
      </w:r>
    </w:p>
    <w:bookmarkEnd w:id="954"/>
    <w:p w14:paraId="5409EF5B" w14:textId="1303E60C" w:rsidR="002E63A4" w:rsidRDefault="00215C49" w:rsidP="002E63A4">
      <w:pPr>
        <w:pStyle w:val="Bibliography"/>
      </w:pPr>
      <w:proofErr w:type="spellStart"/>
      <w:r>
        <w:t>Zuur</w:t>
      </w:r>
      <w:proofErr w:type="spellEnd"/>
      <w:r>
        <w:t xml:space="preserve">, A.F., </w:t>
      </w:r>
      <w:proofErr w:type="spellStart"/>
      <w:r>
        <w:t>Ieno</w:t>
      </w:r>
      <w:proofErr w:type="spellEnd"/>
      <w:r>
        <w:t xml:space="preserve">, E.N., Walker, N.J., </w:t>
      </w:r>
      <w:proofErr w:type="spellStart"/>
      <w:r>
        <w:t>Saveliev</w:t>
      </w:r>
      <w:proofErr w:type="spellEnd"/>
      <w:r>
        <w:t>, A.A., Smith, G.M., 2009. Mixed effects models and extensions in ecology with r. Springer-Verlag, New York, New York.</w:t>
      </w:r>
    </w:p>
    <w:p w14:paraId="179D22D1" w14:textId="77777777" w:rsidR="002E63A4" w:rsidRDefault="002E63A4">
      <w:r>
        <w:br w:type="page"/>
      </w:r>
    </w:p>
    <w:p w14:paraId="455B798A" w14:textId="77777777" w:rsidR="004C2887" w:rsidRDefault="008136D5">
      <w:pPr>
        <w:pStyle w:val="Heading1"/>
        <w:rPr>
          <w:ins w:id="956" w:author="Marcus Beck" w:date="2021-07-28T18:44:00Z"/>
        </w:rPr>
      </w:pPr>
      <w:bookmarkStart w:id="957" w:name="figures"/>
      <w:bookmarkEnd w:id="863"/>
      <w:r>
        <w:lastRenderedPageBreak/>
        <w:t>Figures</w:t>
      </w:r>
    </w:p>
    <w:p w14:paraId="615279F9" w14:textId="2711EA9B" w:rsidR="004C2887" w:rsidRDefault="004C2887">
      <w:pPr>
        <w:pPrChange w:id="958" w:author="Marcus Beck" w:date="2021-07-28T18:44:00Z">
          <w:pPr>
            <w:pStyle w:val="Heading1"/>
            <w:spacing w:after="240"/>
          </w:pPr>
        </w:pPrChange>
      </w:pPr>
    </w:p>
    <w:p w14:paraId="05A2F5C1" w14:textId="7EFB7A41" w:rsidR="004C2887" w:rsidRDefault="008136D5" w:rsidP="00215C49">
      <w:pPr>
        <w:pStyle w:val="ImageCaption"/>
      </w:pPr>
      <w:r>
        <w:t xml:space="preserve">Figure 1: Observed </w:t>
      </w:r>
      <w:proofErr w:type="spellStart"/>
      <w:r>
        <w:t>chl</w:t>
      </w:r>
      <w:proofErr w:type="spellEnd"/>
      <w:r>
        <w:t>-a concentrations for all stations in central and south San Francisco Estuary (18-36, Figure 2), with (a) annual summer/fall concentrations (Aug - Dec) and (b) monthly concentrations by decade.</w:t>
      </w:r>
    </w:p>
    <w:p w14:paraId="2F72DE39" w14:textId="60D8B2D0" w:rsidR="004C2887" w:rsidRDefault="008136D5" w:rsidP="00215C49">
      <w:pPr>
        <w:pStyle w:val="ImageCaption"/>
      </w:pPr>
      <w:r>
        <w:t xml:space="preserve">Figure 2: Station locations in the central and south San Francisco Estuary used for analysis. See Table 1 for station descriptions. Full dataset described in </w:t>
      </w:r>
      <w:hyperlink w:anchor="ref-Schraga20">
        <w:proofErr w:type="spellStart"/>
        <w:r>
          <w:rPr>
            <w:rStyle w:val="Hyperlink"/>
          </w:rPr>
          <w:t>Schraga</w:t>
        </w:r>
        <w:proofErr w:type="spellEnd"/>
        <w:r>
          <w:rPr>
            <w:rStyle w:val="Hyperlink"/>
          </w:rPr>
          <w:t xml:space="preserve"> et al.</w:t>
        </w:r>
      </w:hyperlink>
      <w:r>
        <w:t xml:space="preserve"> (</w:t>
      </w:r>
      <w:hyperlink w:anchor="ref-Schraga20">
        <w:r>
          <w:rPr>
            <w:rStyle w:val="Hyperlink"/>
          </w:rPr>
          <w:t>2020</w:t>
        </w:r>
      </w:hyperlink>
      <w:r>
        <w:t>).</w:t>
      </w:r>
    </w:p>
    <w:p w14:paraId="508A8662" w14:textId="7A0F4683" w:rsidR="004C2887" w:rsidRDefault="008136D5" w:rsidP="00215C49">
      <w:pPr>
        <w:pStyle w:val="ImageCaption"/>
      </w:pPr>
      <w:r>
        <w:t xml:space="preserve">Figure 3: GAM output of estimated </w:t>
      </w:r>
      <w:proofErr w:type="spellStart"/>
      <w:r>
        <w:t>chl</w:t>
      </w:r>
      <w:proofErr w:type="spellEnd"/>
      <w:r>
        <w:t xml:space="preserve">-a at station 32 for models S, SYD, and SYDI. Model SY is identical to S and is not shown. Plots in (a) show model predictions by day of year with separate lines for each year. Plots in (b) show pairwise comparisons of predicted </w:t>
      </w:r>
      <w:proofErr w:type="spellStart"/>
      <w:r>
        <w:t>chl</w:t>
      </w:r>
      <w:proofErr w:type="spellEnd"/>
      <w:r>
        <w:t xml:space="preserve">-a between the models and plots in (c) show the same comparisons as in (b) but only for results from the estimated smoother for </w:t>
      </w:r>
      <w:r w:rsidRPr="00C31CB0">
        <w:t xml:space="preserve">the </w:t>
      </w:r>
      <w:proofErr w:type="spellStart"/>
      <w:r w:rsidRPr="00C31CB0">
        <w:rPr>
          <w:rStyle w:val="VerbatimChar"/>
          <w:rFonts w:ascii="Times New Roman" w:hAnsi="Times New Roman"/>
          <w:sz w:val="24"/>
          <w:rPrChange w:id="959" w:author="Marcus Beck" w:date="2021-07-28T18:44:00Z">
            <w:rPr>
              <w:rStyle w:val="VerbatimChar"/>
            </w:rPr>
          </w:rPrChange>
        </w:rPr>
        <w:t>cont_year</w:t>
      </w:r>
      <w:proofErr w:type="spellEnd"/>
      <w:r w:rsidRPr="00C31CB0">
        <w:t xml:space="preserve"> variable</w:t>
      </w:r>
      <w:r>
        <w:t xml:space="preserve">. The plots demonstrate that results between the models are similar except for a few observations at extreme values (a, b), but they vary in how they allocate contributions to the predictions among different additive splines (c). The 1:1 </w:t>
      </w:r>
      <w:proofErr w:type="gramStart"/>
      <w:r>
        <w:t>lines</w:t>
      </w:r>
      <w:proofErr w:type="gramEnd"/>
      <w:r>
        <w:t xml:space="preserve"> are in red to facilitate comparisons.</w:t>
      </w:r>
    </w:p>
    <w:p w14:paraId="4B6E1D40" w14:textId="70063A2D" w:rsidR="004C2887" w:rsidRDefault="008136D5" w:rsidP="00215C49">
      <w:pPr>
        <w:pStyle w:val="ImageCaption"/>
      </w:pPr>
      <w:r>
        <w:t xml:space="preserve">Figure 4: Examples of seasonal averages and trend estimates in </w:t>
      </w:r>
      <w:proofErr w:type="gramStart"/>
      <w:r>
        <w:t>ten year</w:t>
      </w:r>
      <w:proofErr w:type="gramEnd"/>
      <w:r>
        <w:t xml:space="preserve"> blocks from meta-analyses using results of GAM predictions for station 34. Plots (a), (b), and (c) show trend estimates for January to June averages and (d), (e), and (f) show trend estimates for July to December averages. The trend lines estimate the rate of change of </w:t>
      </w:r>
      <w:proofErr w:type="spellStart"/>
      <w:r>
        <w:t>chl</w:t>
      </w:r>
      <w:proofErr w:type="spellEnd"/>
      <w:r>
        <w:t>-a per year, reported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-slope (+/- 95 % confidence interval) in the sub-plot titles. ns: not significant at </w:t>
      </w:r>
      <m:oMath>
        <m:r>
          <w:rPr>
            <w:rFonts w:ascii="Cambria Math" w:hAnsi="Cambria Math"/>
          </w:rPr>
          <m:t>α</m:t>
        </m:r>
      </m:oMath>
      <w:r>
        <w:t xml:space="preserve"> = 0.05, * p &lt; 0.05</w:t>
      </w:r>
    </w:p>
    <w:p w14:paraId="658484E6" w14:textId="0477BBC0" w:rsidR="004C2887" w:rsidRDefault="008136D5" w:rsidP="00215C49">
      <w:pPr>
        <w:pStyle w:val="ImageCaption"/>
      </w:pPr>
      <w:r>
        <w:t xml:space="preserve">Figure 5: Interannual trend estimates of seasonal averages by decade for </w:t>
      </w:r>
      <w:proofErr w:type="spellStart"/>
      <w:r>
        <w:t>chl</w:t>
      </w:r>
      <w:proofErr w:type="spellEnd"/>
      <w:r>
        <w:t>-a at each station. Point type and color represent the direction and magnitude of an estimated trend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for chl-a concentration per year. Trends with </w:t>
      </w:r>
      <m:oMath>
        <m:r>
          <w:rPr>
            <w:rFonts w:ascii="Cambria Math" w:hAnsi="Cambria Math"/>
          </w:rPr>
          <m:t>p&lt;0.05</m:t>
        </m:r>
      </m:oMath>
      <w:r>
        <w:t xml:space="preserve"> are marked with an asterisk. All results are from Model </w:t>
      </w:r>
      <w:r>
        <w:rPr>
          <w:rStyle w:val="VerbatimChar"/>
        </w:rPr>
        <w:t>S</w:t>
      </w:r>
      <w:r>
        <w:t>.</w:t>
      </w:r>
    </w:p>
    <w:p w14:paraId="58457BE3" w14:textId="2C638E95" w:rsidR="004C2887" w:rsidRDefault="008136D5" w:rsidP="00215C49">
      <w:pPr>
        <w:pStyle w:val="ImageCaption"/>
      </w:pPr>
      <w:r>
        <w:t>Figure 6: Estimates of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change per year (+/- 95% confidence interval) from applying the meta-analysis across the seasonal averages for each station. Stations are arranged top to bottom from north to south. Plots in (a) show estimates for seasonal averages from January to June and plots in (b) show estimates for seasonal averages from July to December. Results are from a ten-year, centered moving window where each point shows a linear trend estimate from five years prior to five years after each year. Estimates prior to 1996 and after 2014 are not available because of an incomplete </w:t>
      </w:r>
      <w:proofErr w:type="gramStart"/>
      <w:r>
        <w:t>ten year</w:t>
      </w:r>
      <w:proofErr w:type="gramEnd"/>
      <w:r>
        <w:t xml:space="preserve"> record for estimating the trend. Significant estimates are shown in red.</w:t>
      </w:r>
    </w:p>
    <w:p w14:paraId="53DC480D" w14:textId="5C50B040" w:rsidR="004C2887" w:rsidRDefault="008136D5" w:rsidP="00215C49">
      <w:pPr>
        <w:pStyle w:val="ImageCaption"/>
      </w:pPr>
      <w:r>
        <w:t xml:space="preserve">Figure 7: Trend estimate comparisons (arithmetic scale) for three models applied to seasonal averages of </w:t>
      </w:r>
      <w:proofErr w:type="spellStart"/>
      <w:r>
        <w:t>chl</w:t>
      </w:r>
      <w:proofErr w:type="spellEnd"/>
      <w:r>
        <w:t xml:space="preserve">-a in different annual periods at </w:t>
      </w:r>
      <w:del w:id="960" w:author="Marcus Beck" w:date="2021-07-28T18:44:00Z">
        <w:r w:rsidR="00641731">
          <w:delText>station 36.</w:delText>
        </w:r>
      </w:del>
      <w:ins w:id="961" w:author="Marcus Beck" w:date="2021-07-28T18:44:00Z">
        <w:r>
          <w:t>stations (a) 30 and (b) 34.</w:t>
        </w:r>
      </w:ins>
      <w:r>
        <w:t xml:space="preserve"> The first row shows OLS (ordinary least squares) regression applied to seasonal averages of </w:t>
      </w:r>
      <w:proofErr w:type="spellStart"/>
      <w:r>
        <w:t>chl</w:t>
      </w:r>
      <w:proofErr w:type="spellEnd"/>
      <w:r>
        <w:t xml:space="preserve">-a from the raw data, the second row shows OLS regression applied to seasonal averages of </w:t>
      </w:r>
      <w:proofErr w:type="spellStart"/>
      <w:r>
        <w:t>chl</w:t>
      </w:r>
      <w:proofErr w:type="spellEnd"/>
      <w:r>
        <w:t xml:space="preserve">-a from the GAM (without error propagation), and the third row shows meta-analysis regression applied to the seasonal averages of </w:t>
      </w:r>
      <w:proofErr w:type="spellStart"/>
      <w:r>
        <w:t>chl</w:t>
      </w:r>
      <w:proofErr w:type="spellEnd"/>
      <w:r>
        <w:t>-a from the GAM. Regressions in each plot are fit through the seasonal estimates indicated in the plot titles for a specified year range.</w:t>
      </w:r>
      <w:del w:id="962" w:author="Marcus Beck" w:date="2021-07-28T18:44:00Z">
        <w:r w:rsidR="00641731">
          <w:delText xml:space="preserve"> These examples on selected periods of time show that slope estimates can be similar, but the confidence intervals vary.</w:delText>
        </w:r>
      </w:del>
    </w:p>
    <w:p w14:paraId="1E86764C" w14:textId="77777777" w:rsidR="00193205" w:rsidRDefault="008136D5" w:rsidP="00193205">
      <w:pPr>
        <w:pStyle w:val="ImageCaption"/>
        <w:rPr>
          <w:del w:id="963" w:author="Marcus Beck" w:date="2021-07-28T18:44:00Z"/>
        </w:rPr>
      </w:pPr>
      <w:r>
        <w:lastRenderedPageBreak/>
        <w:t xml:space="preserve">Figure 8: Trend estimate comparisons for three models applied to seasonal averages of </w:t>
      </w:r>
      <w:proofErr w:type="spellStart"/>
      <w:r>
        <w:t>chl</w:t>
      </w:r>
      <w:proofErr w:type="spellEnd"/>
      <w:r>
        <w:t xml:space="preserve">-a in different annual periods at each station. The “OLS raw” trend model is based on an ordinary least squares (OLS) regression fit to the seasonal averages of </w:t>
      </w:r>
      <w:proofErr w:type="spellStart"/>
      <w:r>
        <w:t>chl</w:t>
      </w:r>
      <w:proofErr w:type="spellEnd"/>
      <w:r>
        <w:t xml:space="preserve">-a from the raw data, the “OLS GAM” trend model is based on an OLS regression fit to the seasonal averages of </w:t>
      </w:r>
      <w:proofErr w:type="spellStart"/>
      <w:r>
        <w:t>chl</w:t>
      </w:r>
      <w:proofErr w:type="spellEnd"/>
      <w:r>
        <w:t xml:space="preserve">-a from the GAM model (without error propagation), and the “Meta-analysis GAM” trend model is based on a meta-analysis regression fit to the seasonal averages of </w:t>
      </w:r>
      <w:proofErr w:type="spellStart"/>
      <w:r>
        <w:t>chl</w:t>
      </w:r>
      <w:proofErr w:type="spellEnd"/>
      <w:r>
        <w:t>-a from the GAM model. Values for each model are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-slope estimates (+/- 95% confidence interval) as annual change per year within each se</w:t>
      </w:r>
      <w:proofErr w:type="spellStart"/>
      <w:r>
        <w:t>ason</w:t>
      </w:r>
      <w:proofErr w:type="spellEnd"/>
      <w:r>
        <w:t>, with line style denoting trend significance.</w:t>
      </w:r>
    </w:p>
    <w:p w14:paraId="7E1313E2" w14:textId="2774FC6E" w:rsidR="002E63A4" w:rsidRPr="002E63A4" w:rsidRDefault="002E63A4" w:rsidP="002E63A4">
      <w:pPr>
        <w:pStyle w:val="ImageCaption"/>
        <w:rPr>
          <w:rPrChange w:id="964" w:author="Marcus Beck" w:date="2021-07-28T18:44:00Z">
            <w:rPr>
              <w:b/>
              <w:color w:val="000000" w:themeColor="text1"/>
              <w:sz w:val="32"/>
            </w:rPr>
          </w:rPrChange>
        </w:rPr>
        <w:pPrChange w:id="965" w:author="Marcus Beck" w:date="2021-07-28T18:44:00Z">
          <w:pPr/>
        </w:pPrChange>
      </w:pPr>
      <w:r>
        <w:br w:type="page"/>
      </w:r>
    </w:p>
    <w:p w14:paraId="1CFCFA82" w14:textId="77777777" w:rsidR="004C2887" w:rsidRDefault="008136D5" w:rsidP="002E63A4">
      <w:pPr>
        <w:pStyle w:val="Heading1"/>
        <w:spacing w:after="240"/>
      </w:pPr>
      <w:bookmarkStart w:id="966" w:name="tables"/>
      <w:bookmarkEnd w:id="957"/>
      <w:r>
        <w:lastRenderedPageBreak/>
        <w:t>Tables</w:t>
      </w:r>
    </w:p>
    <w:p w14:paraId="30231ED3" w14:textId="77777777" w:rsidR="004C2887" w:rsidRDefault="008136D5">
      <w:pPr>
        <w:pStyle w:val="TableCaption"/>
      </w:pPr>
      <w:r>
        <w:t xml:space="preserve">Table 1: Station locations, sample sizes (from 1991 to 2019), and summary values (median, minimum, maximum) for </w:t>
      </w:r>
      <w:proofErr w:type="spellStart"/>
      <w:r>
        <w:t>chl</w:t>
      </w:r>
      <w:proofErr w:type="spellEnd"/>
      <w:r>
        <w:t>-a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w:rPr>
                <w:rFonts w:ascii="Cambria Math" w:hAnsi="Cambria Math"/>
              </w:rPr>
              <m:t>-1</m:t>
            </m:r>
          </m:sup>
        </m:sSup>
      </m:oMath>
      <w:r>
        <w:t>). Stations are arranged from north to south.</w:t>
      </w:r>
    </w:p>
    <w:tbl>
      <w:tblPr>
        <w:tblW w:w="0" w:type="pct"/>
        <w:tblLook w:val="0020" w:firstRow="1" w:lastRow="0" w:firstColumn="0" w:lastColumn="0" w:noHBand="0" w:noVBand="0"/>
        <w:tblPrChange w:id="967" w:author="Marcus Beck" w:date="2021-07-28T18:44:00Z">
          <w:tblPr>
            <w:tblW w:w="0" w:type="pct"/>
            <w:tblLook w:val="0020" w:firstRow="1" w:lastRow="0" w:firstColumn="0" w:lastColumn="0" w:noHBand="0" w:noVBand="0"/>
          </w:tblPr>
        </w:tblPrChange>
      </w:tblPr>
      <w:tblGrid>
        <w:gridCol w:w="897"/>
        <w:gridCol w:w="1016"/>
        <w:gridCol w:w="1203"/>
        <w:gridCol w:w="576"/>
        <w:gridCol w:w="716"/>
        <w:gridCol w:w="677"/>
        <w:gridCol w:w="756"/>
        <w:tblGridChange w:id="968">
          <w:tblGrid>
            <w:gridCol w:w="897"/>
            <w:gridCol w:w="1016"/>
            <w:gridCol w:w="1203"/>
            <w:gridCol w:w="576"/>
            <w:gridCol w:w="716"/>
            <w:gridCol w:w="677"/>
            <w:gridCol w:w="756"/>
          </w:tblGrid>
        </w:tblGridChange>
      </w:tblGrid>
      <w:tr w:rsidR="004C2887" w14:paraId="6EDB7A9B" w14:textId="77777777">
        <w:tc>
          <w:tcPr>
            <w:tcW w:w="0" w:type="auto"/>
            <w:tcPrChange w:id="969" w:author="Marcus Beck" w:date="2021-07-28T18:44:00Z">
              <w:tcPr>
                <w:tcW w:w="0" w:type="auto"/>
              </w:tcPr>
            </w:tcPrChange>
          </w:tcPr>
          <w:p w14:paraId="0134DC0A" w14:textId="77777777" w:rsidR="004C2887" w:rsidRDefault="008136D5">
            <w:pPr>
              <w:pStyle w:val="Compact"/>
              <w:jc w:val="right"/>
            </w:pPr>
            <w:r>
              <w:t>Station</w:t>
            </w:r>
          </w:p>
        </w:tc>
        <w:tc>
          <w:tcPr>
            <w:tcW w:w="0" w:type="auto"/>
            <w:tcPrChange w:id="970" w:author="Marcus Beck" w:date="2021-07-28T18:44:00Z">
              <w:tcPr>
                <w:tcW w:w="0" w:type="auto"/>
              </w:tcPr>
            </w:tcPrChange>
          </w:tcPr>
          <w:p w14:paraId="63EA17EA" w14:textId="77777777" w:rsidR="004C2887" w:rsidRDefault="008136D5">
            <w:pPr>
              <w:pStyle w:val="Compact"/>
              <w:jc w:val="right"/>
            </w:pPr>
            <w:r>
              <w:t>Latitude</w:t>
            </w:r>
          </w:p>
        </w:tc>
        <w:tc>
          <w:tcPr>
            <w:tcW w:w="0" w:type="auto"/>
            <w:tcPrChange w:id="971" w:author="Marcus Beck" w:date="2021-07-28T18:44:00Z">
              <w:tcPr>
                <w:tcW w:w="0" w:type="auto"/>
              </w:tcPr>
            </w:tcPrChange>
          </w:tcPr>
          <w:p w14:paraId="26A45343" w14:textId="77777777" w:rsidR="004C2887" w:rsidRDefault="008136D5">
            <w:pPr>
              <w:pStyle w:val="Compact"/>
              <w:jc w:val="right"/>
            </w:pPr>
            <w:r>
              <w:t>Longitude</w:t>
            </w:r>
          </w:p>
        </w:tc>
        <w:tc>
          <w:tcPr>
            <w:tcW w:w="0" w:type="auto"/>
            <w:tcPrChange w:id="972" w:author="Marcus Beck" w:date="2021-07-28T18:44:00Z">
              <w:tcPr>
                <w:tcW w:w="0" w:type="auto"/>
              </w:tcPr>
            </w:tcPrChange>
          </w:tcPr>
          <w:p w14:paraId="091AFBD2" w14:textId="77777777" w:rsidR="004C2887" w:rsidRDefault="008136D5">
            <w:pPr>
              <w:pStyle w:val="Compact"/>
              <w:jc w:val="right"/>
            </w:pPr>
            <w:r>
              <w:t>n</w:t>
            </w:r>
          </w:p>
        </w:tc>
        <w:tc>
          <w:tcPr>
            <w:tcW w:w="0" w:type="auto"/>
            <w:tcPrChange w:id="973" w:author="Marcus Beck" w:date="2021-07-28T18:44:00Z">
              <w:tcPr>
                <w:tcW w:w="0" w:type="auto"/>
              </w:tcPr>
            </w:tcPrChange>
          </w:tcPr>
          <w:p w14:paraId="6B3B6FE4" w14:textId="77777777" w:rsidR="004C2887" w:rsidRDefault="008136D5">
            <w:pPr>
              <w:pStyle w:val="Compact"/>
              <w:jc w:val="right"/>
            </w:pPr>
            <w:r>
              <w:t>Med.</w:t>
            </w:r>
          </w:p>
        </w:tc>
        <w:tc>
          <w:tcPr>
            <w:tcW w:w="0" w:type="auto"/>
            <w:tcPrChange w:id="974" w:author="Marcus Beck" w:date="2021-07-28T18:44:00Z">
              <w:tcPr>
                <w:tcW w:w="0" w:type="auto"/>
              </w:tcPr>
            </w:tcPrChange>
          </w:tcPr>
          <w:p w14:paraId="62407E67" w14:textId="77777777" w:rsidR="004C2887" w:rsidRDefault="008136D5">
            <w:pPr>
              <w:pStyle w:val="Compact"/>
              <w:jc w:val="right"/>
            </w:pPr>
            <w:r>
              <w:t>Min.</w:t>
            </w:r>
          </w:p>
        </w:tc>
        <w:tc>
          <w:tcPr>
            <w:tcW w:w="0" w:type="auto"/>
            <w:tcPrChange w:id="975" w:author="Marcus Beck" w:date="2021-07-28T18:44:00Z">
              <w:tcPr>
                <w:tcW w:w="0" w:type="auto"/>
              </w:tcPr>
            </w:tcPrChange>
          </w:tcPr>
          <w:p w14:paraId="5F3E29EE" w14:textId="77777777" w:rsidR="004C2887" w:rsidRDefault="008136D5">
            <w:pPr>
              <w:pStyle w:val="Compact"/>
              <w:jc w:val="right"/>
            </w:pPr>
            <w:r>
              <w:t>Max.</w:t>
            </w:r>
          </w:p>
        </w:tc>
      </w:tr>
      <w:tr w:rsidR="004C2887" w14:paraId="7B952B93" w14:textId="77777777">
        <w:tc>
          <w:tcPr>
            <w:tcW w:w="0" w:type="auto"/>
            <w:tcPrChange w:id="976" w:author="Marcus Beck" w:date="2021-07-28T18:44:00Z">
              <w:tcPr>
                <w:tcW w:w="0" w:type="auto"/>
              </w:tcPr>
            </w:tcPrChange>
          </w:tcPr>
          <w:p w14:paraId="74FB82C4" w14:textId="77777777" w:rsidR="004C2887" w:rsidRDefault="008136D5">
            <w:pPr>
              <w:pStyle w:val="Compact"/>
              <w:jc w:val="right"/>
            </w:pPr>
            <w:r>
              <w:t>18</w:t>
            </w:r>
          </w:p>
        </w:tc>
        <w:tc>
          <w:tcPr>
            <w:tcW w:w="0" w:type="auto"/>
            <w:tcPrChange w:id="977" w:author="Marcus Beck" w:date="2021-07-28T18:44:00Z">
              <w:tcPr>
                <w:tcW w:w="0" w:type="auto"/>
              </w:tcPr>
            </w:tcPrChange>
          </w:tcPr>
          <w:p w14:paraId="6FD4A025" w14:textId="77777777" w:rsidR="004C2887" w:rsidRDefault="008136D5">
            <w:pPr>
              <w:pStyle w:val="Compact"/>
              <w:jc w:val="right"/>
            </w:pPr>
            <w:r>
              <w:t>37.836</w:t>
            </w:r>
          </w:p>
        </w:tc>
        <w:tc>
          <w:tcPr>
            <w:tcW w:w="0" w:type="auto"/>
            <w:tcPrChange w:id="978" w:author="Marcus Beck" w:date="2021-07-28T18:44:00Z">
              <w:tcPr>
                <w:tcW w:w="0" w:type="auto"/>
              </w:tcPr>
            </w:tcPrChange>
          </w:tcPr>
          <w:p w14:paraId="4B10B0E3" w14:textId="77777777" w:rsidR="004C2887" w:rsidRDefault="008136D5">
            <w:pPr>
              <w:pStyle w:val="Compact"/>
              <w:jc w:val="right"/>
            </w:pPr>
            <w:r>
              <w:t>-122.418</w:t>
            </w:r>
          </w:p>
        </w:tc>
        <w:tc>
          <w:tcPr>
            <w:tcW w:w="0" w:type="auto"/>
            <w:tcPrChange w:id="979" w:author="Marcus Beck" w:date="2021-07-28T18:44:00Z">
              <w:tcPr>
                <w:tcW w:w="0" w:type="auto"/>
              </w:tcPr>
            </w:tcPrChange>
          </w:tcPr>
          <w:p w14:paraId="5A5EE1A2" w14:textId="77777777" w:rsidR="004C2887" w:rsidRDefault="008136D5">
            <w:pPr>
              <w:pStyle w:val="Compact"/>
              <w:jc w:val="right"/>
            </w:pPr>
            <w:r>
              <w:t>414</w:t>
            </w:r>
          </w:p>
        </w:tc>
        <w:tc>
          <w:tcPr>
            <w:tcW w:w="0" w:type="auto"/>
            <w:tcPrChange w:id="980" w:author="Marcus Beck" w:date="2021-07-28T18:44:00Z">
              <w:tcPr>
                <w:tcW w:w="0" w:type="auto"/>
              </w:tcPr>
            </w:tcPrChange>
          </w:tcPr>
          <w:p w14:paraId="0502F6A5" w14:textId="77777777" w:rsidR="004C2887" w:rsidRDefault="008136D5">
            <w:pPr>
              <w:pStyle w:val="Compact"/>
              <w:jc w:val="right"/>
            </w:pPr>
            <w:r>
              <w:t>3.6</w:t>
            </w:r>
          </w:p>
        </w:tc>
        <w:tc>
          <w:tcPr>
            <w:tcW w:w="0" w:type="auto"/>
            <w:tcPrChange w:id="981" w:author="Marcus Beck" w:date="2021-07-28T18:44:00Z">
              <w:tcPr>
                <w:tcW w:w="0" w:type="auto"/>
              </w:tcPr>
            </w:tcPrChange>
          </w:tcPr>
          <w:p w14:paraId="5DBCD5E8" w14:textId="77777777" w:rsidR="004C2887" w:rsidRDefault="008136D5">
            <w:pPr>
              <w:pStyle w:val="Compact"/>
              <w:jc w:val="right"/>
            </w:pPr>
            <w:r>
              <w:t>0.2</w:t>
            </w:r>
          </w:p>
        </w:tc>
        <w:tc>
          <w:tcPr>
            <w:tcW w:w="0" w:type="auto"/>
            <w:tcPrChange w:id="982" w:author="Marcus Beck" w:date="2021-07-28T18:44:00Z">
              <w:tcPr>
                <w:tcW w:w="0" w:type="auto"/>
              </w:tcPr>
            </w:tcPrChange>
          </w:tcPr>
          <w:p w14:paraId="30670770" w14:textId="77777777" w:rsidR="004C2887" w:rsidRDefault="008136D5">
            <w:pPr>
              <w:pStyle w:val="Compact"/>
              <w:jc w:val="right"/>
            </w:pPr>
            <w:r>
              <w:t>16.6</w:t>
            </w:r>
          </w:p>
        </w:tc>
      </w:tr>
      <w:tr w:rsidR="004C2887" w14:paraId="38C5F795" w14:textId="77777777">
        <w:tc>
          <w:tcPr>
            <w:tcW w:w="0" w:type="auto"/>
            <w:tcPrChange w:id="983" w:author="Marcus Beck" w:date="2021-07-28T18:44:00Z">
              <w:tcPr>
                <w:tcW w:w="0" w:type="auto"/>
              </w:tcPr>
            </w:tcPrChange>
          </w:tcPr>
          <w:p w14:paraId="24B5A914" w14:textId="77777777" w:rsidR="004C2887" w:rsidRDefault="008136D5">
            <w:pPr>
              <w:pStyle w:val="Compact"/>
              <w:jc w:val="right"/>
            </w:pPr>
            <w:r>
              <w:t>21</w:t>
            </w:r>
          </w:p>
        </w:tc>
        <w:tc>
          <w:tcPr>
            <w:tcW w:w="0" w:type="auto"/>
            <w:tcPrChange w:id="984" w:author="Marcus Beck" w:date="2021-07-28T18:44:00Z">
              <w:tcPr>
                <w:tcW w:w="0" w:type="auto"/>
              </w:tcPr>
            </w:tcPrChange>
          </w:tcPr>
          <w:p w14:paraId="682435B6" w14:textId="77777777" w:rsidR="004C2887" w:rsidRDefault="008136D5">
            <w:pPr>
              <w:pStyle w:val="Compact"/>
              <w:jc w:val="right"/>
            </w:pPr>
            <w:r>
              <w:t>37.784</w:t>
            </w:r>
          </w:p>
        </w:tc>
        <w:tc>
          <w:tcPr>
            <w:tcW w:w="0" w:type="auto"/>
            <w:tcPrChange w:id="985" w:author="Marcus Beck" w:date="2021-07-28T18:44:00Z">
              <w:tcPr>
                <w:tcW w:w="0" w:type="auto"/>
              </w:tcPr>
            </w:tcPrChange>
          </w:tcPr>
          <w:p w14:paraId="502D71F7" w14:textId="77777777" w:rsidR="004C2887" w:rsidRDefault="008136D5">
            <w:pPr>
              <w:pStyle w:val="Compact"/>
              <w:jc w:val="right"/>
            </w:pPr>
            <w:r>
              <w:t>-122.351</w:t>
            </w:r>
          </w:p>
        </w:tc>
        <w:tc>
          <w:tcPr>
            <w:tcW w:w="0" w:type="auto"/>
            <w:tcPrChange w:id="986" w:author="Marcus Beck" w:date="2021-07-28T18:44:00Z">
              <w:tcPr>
                <w:tcW w:w="0" w:type="auto"/>
              </w:tcPr>
            </w:tcPrChange>
          </w:tcPr>
          <w:p w14:paraId="7A79EB51" w14:textId="77777777" w:rsidR="004C2887" w:rsidRDefault="008136D5">
            <w:pPr>
              <w:pStyle w:val="Compact"/>
              <w:jc w:val="right"/>
            </w:pPr>
            <w:r>
              <w:t>576</w:t>
            </w:r>
          </w:p>
        </w:tc>
        <w:tc>
          <w:tcPr>
            <w:tcW w:w="0" w:type="auto"/>
            <w:tcPrChange w:id="987" w:author="Marcus Beck" w:date="2021-07-28T18:44:00Z">
              <w:tcPr>
                <w:tcW w:w="0" w:type="auto"/>
              </w:tcPr>
            </w:tcPrChange>
          </w:tcPr>
          <w:p w14:paraId="3245736B" w14:textId="77777777" w:rsidR="004C2887" w:rsidRDefault="008136D5">
            <w:pPr>
              <w:pStyle w:val="Compact"/>
              <w:jc w:val="right"/>
            </w:pPr>
            <w:r>
              <w:t>4.4</w:t>
            </w:r>
          </w:p>
        </w:tc>
        <w:tc>
          <w:tcPr>
            <w:tcW w:w="0" w:type="auto"/>
            <w:tcPrChange w:id="988" w:author="Marcus Beck" w:date="2021-07-28T18:44:00Z">
              <w:tcPr>
                <w:tcW w:w="0" w:type="auto"/>
              </w:tcPr>
            </w:tcPrChange>
          </w:tcPr>
          <w:p w14:paraId="2D69A66A" w14:textId="77777777" w:rsidR="004C2887" w:rsidRDefault="008136D5">
            <w:pPr>
              <w:pStyle w:val="Compact"/>
              <w:jc w:val="right"/>
            </w:pPr>
            <w:r>
              <w:t>0.6</w:t>
            </w:r>
          </w:p>
        </w:tc>
        <w:tc>
          <w:tcPr>
            <w:tcW w:w="0" w:type="auto"/>
            <w:tcPrChange w:id="989" w:author="Marcus Beck" w:date="2021-07-28T18:44:00Z">
              <w:tcPr>
                <w:tcW w:w="0" w:type="auto"/>
              </w:tcPr>
            </w:tcPrChange>
          </w:tcPr>
          <w:p w14:paraId="4922027B" w14:textId="77777777" w:rsidR="004C2887" w:rsidRDefault="008136D5">
            <w:pPr>
              <w:pStyle w:val="Compact"/>
              <w:jc w:val="right"/>
            </w:pPr>
            <w:r>
              <w:t>40.0</w:t>
            </w:r>
          </w:p>
        </w:tc>
      </w:tr>
      <w:tr w:rsidR="004C2887" w14:paraId="6C062880" w14:textId="77777777">
        <w:tc>
          <w:tcPr>
            <w:tcW w:w="0" w:type="auto"/>
            <w:tcPrChange w:id="990" w:author="Marcus Beck" w:date="2021-07-28T18:44:00Z">
              <w:tcPr>
                <w:tcW w:w="0" w:type="auto"/>
              </w:tcPr>
            </w:tcPrChange>
          </w:tcPr>
          <w:p w14:paraId="1DB7F33C" w14:textId="77777777" w:rsidR="004C2887" w:rsidRDefault="008136D5">
            <w:pPr>
              <w:pStyle w:val="Compact"/>
              <w:jc w:val="right"/>
            </w:pPr>
            <w:r>
              <w:t>22</w:t>
            </w:r>
          </w:p>
        </w:tc>
        <w:tc>
          <w:tcPr>
            <w:tcW w:w="0" w:type="auto"/>
            <w:tcPrChange w:id="991" w:author="Marcus Beck" w:date="2021-07-28T18:44:00Z">
              <w:tcPr>
                <w:tcW w:w="0" w:type="auto"/>
              </w:tcPr>
            </w:tcPrChange>
          </w:tcPr>
          <w:p w14:paraId="34FB120D" w14:textId="77777777" w:rsidR="004C2887" w:rsidRDefault="008136D5">
            <w:pPr>
              <w:pStyle w:val="Compact"/>
              <w:jc w:val="right"/>
            </w:pPr>
            <w:r>
              <w:t>37.752</w:t>
            </w:r>
          </w:p>
        </w:tc>
        <w:tc>
          <w:tcPr>
            <w:tcW w:w="0" w:type="auto"/>
            <w:tcPrChange w:id="992" w:author="Marcus Beck" w:date="2021-07-28T18:44:00Z">
              <w:tcPr>
                <w:tcW w:w="0" w:type="auto"/>
              </w:tcPr>
            </w:tcPrChange>
          </w:tcPr>
          <w:p w14:paraId="1EF03A9E" w14:textId="77777777" w:rsidR="004C2887" w:rsidRDefault="008136D5">
            <w:pPr>
              <w:pStyle w:val="Compact"/>
              <w:jc w:val="right"/>
            </w:pPr>
            <w:r>
              <w:t>-122.351</w:t>
            </w:r>
          </w:p>
        </w:tc>
        <w:tc>
          <w:tcPr>
            <w:tcW w:w="0" w:type="auto"/>
            <w:tcPrChange w:id="993" w:author="Marcus Beck" w:date="2021-07-28T18:44:00Z">
              <w:tcPr>
                <w:tcW w:w="0" w:type="auto"/>
              </w:tcPr>
            </w:tcPrChange>
          </w:tcPr>
          <w:p w14:paraId="0105743A" w14:textId="77777777" w:rsidR="004C2887" w:rsidRDefault="008136D5">
            <w:pPr>
              <w:pStyle w:val="Compact"/>
              <w:jc w:val="right"/>
            </w:pPr>
            <w:r>
              <w:t>569</w:t>
            </w:r>
          </w:p>
        </w:tc>
        <w:tc>
          <w:tcPr>
            <w:tcW w:w="0" w:type="auto"/>
            <w:tcPrChange w:id="994" w:author="Marcus Beck" w:date="2021-07-28T18:44:00Z">
              <w:tcPr>
                <w:tcW w:w="0" w:type="auto"/>
              </w:tcPr>
            </w:tcPrChange>
          </w:tcPr>
          <w:p w14:paraId="49488AB8" w14:textId="77777777" w:rsidR="004C2887" w:rsidRDefault="008136D5">
            <w:pPr>
              <w:pStyle w:val="Compact"/>
              <w:jc w:val="right"/>
            </w:pPr>
            <w:r>
              <w:t>4.0</w:t>
            </w:r>
          </w:p>
        </w:tc>
        <w:tc>
          <w:tcPr>
            <w:tcW w:w="0" w:type="auto"/>
            <w:tcPrChange w:id="995" w:author="Marcus Beck" w:date="2021-07-28T18:44:00Z">
              <w:tcPr>
                <w:tcW w:w="0" w:type="auto"/>
              </w:tcPr>
            </w:tcPrChange>
          </w:tcPr>
          <w:p w14:paraId="7EFE90C7" w14:textId="77777777" w:rsidR="004C2887" w:rsidRDefault="008136D5">
            <w:pPr>
              <w:pStyle w:val="Compact"/>
              <w:jc w:val="right"/>
            </w:pPr>
            <w:r>
              <w:t>0.7</w:t>
            </w:r>
          </w:p>
        </w:tc>
        <w:tc>
          <w:tcPr>
            <w:tcW w:w="0" w:type="auto"/>
            <w:tcPrChange w:id="996" w:author="Marcus Beck" w:date="2021-07-28T18:44:00Z">
              <w:tcPr>
                <w:tcW w:w="0" w:type="auto"/>
              </w:tcPr>
            </w:tcPrChange>
          </w:tcPr>
          <w:p w14:paraId="07052918" w14:textId="77777777" w:rsidR="004C2887" w:rsidRDefault="008136D5">
            <w:pPr>
              <w:pStyle w:val="Compact"/>
              <w:jc w:val="right"/>
            </w:pPr>
            <w:r>
              <w:t>53.1</w:t>
            </w:r>
          </w:p>
        </w:tc>
      </w:tr>
      <w:tr w:rsidR="004C2887" w14:paraId="3926F35E" w14:textId="77777777">
        <w:tc>
          <w:tcPr>
            <w:tcW w:w="0" w:type="auto"/>
            <w:tcPrChange w:id="997" w:author="Marcus Beck" w:date="2021-07-28T18:44:00Z">
              <w:tcPr>
                <w:tcW w:w="0" w:type="auto"/>
              </w:tcPr>
            </w:tcPrChange>
          </w:tcPr>
          <w:p w14:paraId="434CABD6" w14:textId="77777777" w:rsidR="004C2887" w:rsidRDefault="008136D5">
            <w:pPr>
              <w:pStyle w:val="Compact"/>
              <w:jc w:val="right"/>
            </w:pPr>
            <w:r>
              <w:t>24</w:t>
            </w:r>
          </w:p>
        </w:tc>
        <w:tc>
          <w:tcPr>
            <w:tcW w:w="0" w:type="auto"/>
            <w:tcPrChange w:id="998" w:author="Marcus Beck" w:date="2021-07-28T18:44:00Z">
              <w:tcPr>
                <w:tcW w:w="0" w:type="auto"/>
              </w:tcPr>
            </w:tcPrChange>
          </w:tcPr>
          <w:p w14:paraId="6F691BF6" w14:textId="77777777" w:rsidR="004C2887" w:rsidRDefault="008136D5">
            <w:pPr>
              <w:pStyle w:val="Compact"/>
              <w:jc w:val="right"/>
            </w:pPr>
            <w:r>
              <w:t>37.686</w:t>
            </w:r>
          </w:p>
        </w:tc>
        <w:tc>
          <w:tcPr>
            <w:tcW w:w="0" w:type="auto"/>
            <w:tcPrChange w:id="999" w:author="Marcus Beck" w:date="2021-07-28T18:44:00Z">
              <w:tcPr>
                <w:tcW w:w="0" w:type="auto"/>
              </w:tcPr>
            </w:tcPrChange>
          </w:tcPr>
          <w:p w14:paraId="2E62A9CC" w14:textId="77777777" w:rsidR="004C2887" w:rsidRDefault="008136D5">
            <w:pPr>
              <w:pStyle w:val="Compact"/>
              <w:jc w:val="right"/>
            </w:pPr>
            <w:r>
              <w:t>-122.334</w:t>
            </w:r>
          </w:p>
        </w:tc>
        <w:tc>
          <w:tcPr>
            <w:tcW w:w="0" w:type="auto"/>
            <w:tcPrChange w:id="1000" w:author="Marcus Beck" w:date="2021-07-28T18:44:00Z">
              <w:tcPr>
                <w:tcW w:w="0" w:type="auto"/>
              </w:tcPr>
            </w:tcPrChange>
          </w:tcPr>
          <w:p w14:paraId="1A18D3A6" w14:textId="77777777" w:rsidR="004C2887" w:rsidRDefault="008136D5">
            <w:pPr>
              <w:pStyle w:val="Compact"/>
              <w:jc w:val="right"/>
            </w:pPr>
            <w:r>
              <w:t>595</w:t>
            </w:r>
          </w:p>
        </w:tc>
        <w:tc>
          <w:tcPr>
            <w:tcW w:w="0" w:type="auto"/>
            <w:tcPrChange w:id="1001" w:author="Marcus Beck" w:date="2021-07-28T18:44:00Z">
              <w:tcPr>
                <w:tcW w:w="0" w:type="auto"/>
              </w:tcPr>
            </w:tcPrChange>
          </w:tcPr>
          <w:p w14:paraId="457C474B" w14:textId="77777777" w:rsidR="004C2887" w:rsidRDefault="008136D5">
            <w:pPr>
              <w:pStyle w:val="Compact"/>
              <w:jc w:val="right"/>
            </w:pPr>
            <w:r>
              <w:t>4.2</w:t>
            </w:r>
          </w:p>
        </w:tc>
        <w:tc>
          <w:tcPr>
            <w:tcW w:w="0" w:type="auto"/>
            <w:tcPrChange w:id="1002" w:author="Marcus Beck" w:date="2021-07-28T18:44:00Z">
              <w:tcPr>
                <w:tcW w:w="0" w:type="auto"/>
              </w:tcPr>
            </w:tcPrChange>
          </w:tcPr>
          <w:p w14:paraId="4BC7E6BB" w14:textId="77777777" w:rsidR="004C2887" w:rsidRDefault="008136D5">
            <w:pPr>
              <w:pStyle w:val="Compact"/>
              <w:jc w:val="right"/>
            </w:pPr>
            <w:r>
              <w:t>0.7</w:t>
            </w:r>
          </w:p>
        </w:tc>
        <w:tc>
          <w:tcPr>
            <w:tcW w:w="0" w:type="auto"/>
            <w:tcPrChange w:id="1003" w:author="Marcus Beck" w:date="2021-07-28T18:44:00Z">
              <w:tcPr>
                <w:tcW w:w="0" w:type="auto"/>
              </w:tcPr>
            </w:tcPrChange>
          </w:tcPr>
          <w:p w14:paraId="4EEB6FA5" w14:textId="77777777" w:rsidR="004C2887" w:rsidRDefault="008136D5">
            <w:pPr>
              <w:pStyle w:val="Compact"/>
              <w:jc w:val="right"/>
            </w:pPr>
            <w:r>
              <w:t>47.3</w:t>
            </w:r>
          </w:p>
        </w:tc>
      </w:tr>
      <w:tr w:rsidR="004C2887" w14:paraId="22BC561D" w14:textId="77777777">
        <w:tc>
          <w:tcPr>
            <w:tcW w:w="0" w:type="auto"/>
            <w:tcPrChange w:id="1004" w:author="Marcus Beck" w:date="2021-07-28T18:44:00Z">
              <w:tcPr>
                <w:tcW w:w="0" w:type="auto"/>
              </w:tcPr>
            </w:tcPrChange>
          </w:tcPr>
          <w:p w14:paraId="2653429A" w14:textId="77777777" w:rsidR="004C2887" w:rsidRDefault="008136D5">
            <w:pPr>
              <w:pStyle w:val="Compact"/>
              <w:jc w:val="right"/>
            </w:pPr>
            <w:r>
              <w:t>27</w:t>
            </w:r>
          </w:p>
        </w:tc>
        <w:tc>
          <w:tcPr>
            <w:tcW w:w="0" w:type="auto"/>
            <w:tcPrChange w:id="1005" w:author="Marcus Beck" w:date="2021-07-28T18:44:00Z">
              <w:tcPr>
                <w:tcW w:w="0" w:type="auto"/>
              </w:tcPr>
            </w:tcPrChange>
          </w:tcPr>
          <w:p w14:paraId="632EE589" w14:textId="77777777" w:rsidR="004C2887" w:rsidRDefault="008136D5">
            <w:pPr>
              <w:pStyle w:val="Compact"/>
              <w:jc w:val="right"/>
            </w:pPr>
            <w:r>
              <w:t>37.617</w:t>
            </w:r>
          </w:p>
        </w:tc>
        <w:tc>
          <w:tcPr>
            <w:tcW w:w="0" w:type="auto"/>
            <w:tcPrChange w:id="1006" w:author="Marcus Beck" w:date="2021-07-28T18:44:00Z">
              <w:tcPr>
                <w:tcW w:w="0" w:type="auto"/>
              </w:tcPr>
            </w:tcPrChange>
          </w:tcPr>
          <w:p w14:paraId="19289F93" w14:textId="77777777" w:rsidR="004C2887" w:rsidRDefault="008136D5">
            <w:pPr>
              <w:pStyle w:val="Compact"/>
              <w:jc w:val="right"/>
            </w:pPr>
            <w:r>
              <w:t>-122.285</w:t>
            </w:r>
          </w:p>
        </w:tc>
        <w:tc>
          <w:tcPr>
            <w:tcW w:w="0" w:type="auto"/>
            <w:tcPrChange w:id="1007" w:author="Marcus Beck" w:date="2021-07-28T18:44:00Z">
              <w:tcPr>
                <w:tcW w:w="0" w:type="auto"/>
              </w:tcPr>
            </w:tcPrChange>
          </w:tcPr>
          <w:p w14:paraId="467E85F8" w14:textId="77777777" w:rsidR="004C2887" w:rsidRDefault="008136D5">
            <w:pPr>
              <w:pStyle w:val="Compact"/>
              <w:jc w:val="right"/>
            </w:pPr>
            <w:r>
              <w:t>596</w:t>
            </w:r>
          </w:p>
        </w:tc>
        <w:tc>
          <w:tcPr>
            <w:tcW w:w="0" w:type="auto"/>
            <w:tcPrChange w:id="1008" w:author="Marcus Beck" w:date="2021-07-28T18:44:00Z">
              <w:tcPr>
                <w:tcW w:w="0" w:type="auto"/>
              </w:tcPr>
            </w:tcPrChange>
          </w:tcPr>
          <w:p w14:paraId="7EE66470" w14:textId="77777777" w:rsidR="004C2887" w:rsidRDefault="008136D5">
            <w:pPr>
              <w:pStyle w:val="Compact"/>
              <w:jc w:val="right"/>
            </w:pPr>
            <w:r>
              <w:t>4.5</w:t>
            </w:r>
          </w:p>
        </w:tc>
        <w:tc>
          <w:tcPr>
            <w:tcW w:w="0" w:type="auto"/>
            <w:tcPrChange w:id="1009" w:author="Marcus Beck" w:date="2021-07-28T18:44:00Z">
              <w:tcPr>
                <w:tcW w:w="0" w:type="auto"/>
              </w:tcPr>
            </w:tcPrChange>
          </w:tcPr>
          <w:p w14:paraId="67A82BB9" w14:textId="77777777" w:rsidR="004C2887" w:rsidRDefault="008136D5">
            <w:pPr>
              <w:pStyle w:val="Compact"/>
              <w:jc w:val="right"/>
            </w:pPr>
            <w:r>
              <w:t>0.5</w:t>
            </w:r>
          </w:p>
        </w:tc>
        <w:tc>
          <w:tcPr>
            <w:tcW w:w="0" w:type="auto"/>
            <w:tcPrChange w:id="1010" w:author="Marcus Beck" w:date="2021-07-28T18:44:00Z">
              <w:tcPr>
                <w:tcW w:w="0" w:type="auto"/>
              </w:tcPr>
            </w:tcPrChange>
          </w:tcPr>
          <w:p w14:paraId="39A24EF8" w14:textId="77777777" w:rsidR="004C2887" w:rsidRDefault="008136D5">
            <w:pPr>
              <w:pStyle w:val="Compact"/>
              <w:jc w:val="right"/>
            </w:pPr>
            <w:r>
              <w:t>50.9</w:t>
            </w:r>
          </w:p>
        </w:tc>
      </w:tr>
      <w:tr w:rsidR="004C2887" w14:paraId="13970B6A" w14:textId="77777777">
        <w:tc>
          <w:tcPr>
            <w:tcW w:w="0" w:type="auto"/>
            <w:tcPrChange w:id="1011" w:author="Marcus Beck" w:date="2021-07-28T18:44:00Z">
              <w:tcPr>
                <w:tcW w:w="0" w:type="auto"/>
              </w:tcPr>
            </w:tcPrChange>
          </w:tcPr>
          <w:p w14:paraId="2E405E18" w14:textId="77777777" w:rsidR="004C2887" w:rsidRDefault="008136D5">
            <w:pPr>
              <w:pStyle w:val="Compact"/>
              <w:jc w:val="right"/>
            </w:pPr>
            <w:r>
              <w:t>30</w:t>
            </w:r>
          </w:p>
        </w:tc>
        <w:tc>
          <w:tcPr>
            <w:tcW w:w="0" w:type="auto"/>
            <w:tcPrChange w:id="1012" w:author="Marcus Beck" w:date="2021-07-28T18:44:00Z">
              <w:tcPr>
                <w:tcW w:w="0" w:type="auto"/>
              </w:tcPr>
            </w:tcPrChange>
          </w:tcPr>
          <w:p w14:paraId="76668419" w14:textId="77777777" w:rsidR="004C2887" w:rsidRDefault="008136D5">
            <w:pPr>
              <w:pStyle w:val="Compact"/>
              <w:jc w:val="right"/>
            </w:pPr>
            <w:r>
              <w:t>37.551</w:t>
            </w:r>
          </w:p>
        </w:tc>
        <w:tc>
          <w:tcPr>
            <w:tcW w:w="0" w:type="auto"/>
            <w:tcPrChange w:id="1013" w:author="Marcus Beck" w:date="2021-07-28T18:44:00Z">
              <w:tcPr>
                <w:tcW w:w="0" w:type="auto"/>
              </w:tcPr>
            </w:tcPrChange>
          </w:tcPr>
          <w:p w14:paraId="55E6BAED" w14:textId="77777777" w:rsidR="004C2887" w:rsidRDefault="008136D5">
            <w:pPr>
              <w:pStyle w:val="Compact"/>
              <w:jc w:val="right"/>
            </w:pPr>
            <w:r>
              <w:t>-122.184</w:t>
            </w:r>
          </w:p>
        </w:tc>
        <w:tc>
          <w:tcPr>
            <w:tcW w:w="0" w:type="auto"/>
            <w:tcPrChange w:id="1014" w:author="Marcus Beck" w:date="2021-07-28T18:44:00Z">
              <w:tcPr>
                <w:tcW w:w="0" w:type="auto"/>
              </w:tcPr>
            </w:tcPrChange>
          </w:tcPr>
          <w:p w14:paraId="0F9DFC14" w14:textId="77777777" w:rsidR="004C2887" w:rsidRDefault="008136D5">
            <w:pPr>
              <w:pStyle w:val="Compact"/>
              <w:jc w:val="right"/>
            </w:pPr>
            <w:r>
              <w:t>608</w:t>
            </w:r>
          </w:p>
        </w:tc>
        <w:tc>
          <w:tcPr>
            <w:tcW w:w="0" w:type="auto"/>
            <w:tcPrChange w:id="1015" w:author="Marcus Beck" w:date="2021-07-28T18:44:00Z">
              <w:tcPr>
                <w:tcW w:w="0" w:type="auto"/>
              </w:tcPr>
            </w:tcPrChange>
          </w:tcPr>
          <w:p w14:paraId="3ADC46E9" w14:textId="77777777" w:rsidR="004C2887" w:rsidRDefault="008136D5">
            <w:pPr>
              <w:pStyle w:val="Compact"/>
              <w:jc w:val="right"/>
            </w:pPr>
            <w:r>
              <w:t>5.1</w:t>
            </w:r>
          </w:p>
        </w:tc>
        <w:tc>
          <w:tcPr>
            <w:tcW w:w="0" w:type="auto"/>
            <w:tcPrChange w:id="1016" w:author="Marcus Beck" w:date="2021-07-28T18:44:00Z">
              <w:tcPr>
                <w:tcW w:w="0" w:type="auto"/>
              </w:tcPr>
            </w:tcPrChange>
          </w:tcPr>
          <w:p w14:paraId="2F99229A" w14:textId="77777777" w:rsidR="004C2887" w:rsidRDefault="008136D5">
            <w:pPr>
              <w:pStyle w:val="Compact"/>
              <w:jc w:val="right"/>
            </w:pPr>
            <w:r>
              <w:t>0.8</w:t>
            </w:r>
          </w:p>
        </w:tc>
        <w:tc>
          <w:tcPr>
            <w:tcW w:w="0" w:type="auto"/>
            <w:tcPrChange w:id="1017" w:author="Marcus Beck" w:date="2021-07-28T18:44:00Z">
              <w:tcPr>
                <w:tcW w:w="0" w:type="auto"/>
              </w:tcPr>
            </w:tcPrChange>
          </w:tcPr>
          <w:p w14:paraId="20D12C23" w14:textId="77777777" w:rsidR="004C2887" w:rsidRDefault="008136D5">
            <w:pPr>
              <w:pStyle w:val="Compact"/>
              <w:jc w:val="right"/>
            </w:pPr>
            <w:r>
              <w:t>112.2</w:t>
            </w:r>
          </w:p>
        </w:tc>
      </w:tr>
      <w:tr w:rsidR="004C2887" w14:paraId="7481DE43" w14:textId="77777777">
        <w:tc>
          <w:tcPr>
            <w:tcW w:w="0" w:type="auto"/>
            <w:tcPrChange w:id="1018" w:author="Marcus Beck" w:date="2021-07-28T18:44:00Z">
              <w:tcPr>
                <w:tcW w:w="0" w:type="auto"/>
              </w:tcPr>
            </w:tcPrChange>
          </w:tcPr>
          <w:p w14:paraId="249DAD0A" w14:textId="77777777" w:rsidR="004C2887" w:rsidRDefault="008136D5">
            <w:pPr>
              <w:pStyle w:val="Compact"/>
              <w:jc w:val="right"/>
            </w:pPr>
            <w:r>
              <w:t>32</w:t>
            </w:r>
          </w:p>
        </w:tc>
        <w:tc>
          <w:tcPr>
            <w:tcW w:w="0" w:type="auto"/>
            <w:tcPrChange w:id="1019" w:author="Marcus Beck" w:date="2021-07-28T18:44:00Z">
              <w:tcPr>
                <w:tcW w:w="0" w:type="auto"/>
              </w:tcPr>
            </w:tcPrChange>
          </w:tcPr>
          <w:p w14:paraId="50040FB4" w14:textId="77777777" w:rsidR="004C2887" w:rsidRDefault="008136D5">
            <w:pPr>
              <w:pStyle w:val="Compact"/>
              <w:jc w:val="right"/>
            </w:pPr>
            <w:r>
              <w:t>37.517</w:t>
            </w:r>
          </w:p>
        </w:tc>
        <w:tc>
          <w:tcPr>
            <w:tcW w:w="0" w:type="auto"/>
            <w:tcPrChange w:id="1020" w:author="Marcus Beck" w:date="2021-07-28T18:44:00Z">
              <w:tcPr>
                <w:tcW w:w="0" w:type="auto"/>
              </w:tcPr>
            </w:tcPrChange>
          </w:tcPr>
          <w:p w14:paraId="46DB59A3" w14:textId="77777777" w:rsidR="004C2887" w:rsidRDefault="008136D5">
            <w:pPr>
              <w:pStyle w:val="Compact"/>
              <w:jc w:val="right"/>
            </w:pPr>
            <w:r>
              <w:t>-122.133</w:t>
            </w:r>
          </w:p>
        </w:tc>
        <w:tc>
          <w:tcPr>
            <w:tcW w:w="0" w:type="auto"/>
            <w:tcPrChange w:id="1021" w:author="Marcus Beck" w:date="2021-07-28T18:44:00Z">
              <w:tcPr>
                <w:tcW w:w="0" w:type="auto"/>
              </w:tcPr>
            </w:tcPrChange>
          </w:tcPr>
          <w:p w14:paraId="680A959C" w14:textId="77777777" w:rsidR="004C2887" w:rsidRDefault="008136D5">
            <w:pPr>
              <w:pStyle w:val="Compact"/>
              <w:jc w:val="right"/>
            </w:pPr>
            <w:r>
              <w:t>591</w:t>
            </w:r>
          </w:p>
        </w:tc>
        <w:tc>
          <w:tcPr>
            <w:tcW w:w="0" w:type="auto"/>
            <w:tcPrChange w:id="1022" w:author="Marcus Beck" w:date="2021-07-28T18:44:00Z">
              <w:tcPr>
                <w:tcW w:w="0" w:type="auto"/>
              </w:tcPr>
            </w:tcPrChange>
          </w:tcPr>
          <w:p w14:paraId="791A61E0" w14:textId="77777777" w:rsidR="004C2887" w:rsidRDefault="008136D5">
            <w:pPr>
              <w:pStyle w:val="Compact"/>
              <w:jc w:val="right"/>
            </w:pPr>
            <w:r>
              <w:t>5.9</w:t>
            </w:r>
          </w:p>
        </w:tc>
        <w:tc>
          <w:tcPr>
            <w:tcW w:w="0" w:type="auto"/>
            <w:tcPrChange w:id="1023" w:author="Marcus Beck" w:date="2021-07-28T18:44:00Z">
              <w:tcPr>
                <w:tcW w:w="0" w:type="auto"/>
              </w:tcPr>
            </w:tcPrChange>
          </w:tcPr>
          <w:p w14:paraId="0429D746" w14:textId="77777777" w:rsidR="004C2887" w:rsidRDefault="008136D5">
            <w:pPr>
              <w:pStyle w:val="Compact"/>
              <w:jc w:val="right"/>
            </w:pPr>
            <w:r>
              <w:t>0.7</w:t>
            </w:r>
          </w:p>
        </w:tc>
        <w:tc>
          <w:tcPr>
            <w:tcW w:w="0" w:type="auto"/>
            <w:tcPrChange w:id="1024" w:author="Marcus Beck" w:date="2021-07-28T18:44:00Z">
              <w:tcPr>
                <w:tcW w:w="0" w:type="auto"/>
              </w:tcPr>
            </w:tcPrChange>
          </w:tcPr>
          <w:p w14:paraId="54344682" w14:textId="77777777" w:rsidR="004C2887" w:rsidRDefault="008136D5">
            <w:pPr>
              <w:pStyle w:val="Compact"/>
              <w:jc w:val="right"/>
            </w:pPr>
            <w:r>
              <w:t>282.1</w:t>
            </w:r>
          </w:p>
        </w:tc>
      </w:tr>
      <w:tr w:rsidR="004C2887" w14:paraId="16F462E3" w14:textId="77777777">
        <w:tc>
          <w:tcPr>
            <w:tcW w:w="0" w:type="auto"/>
            <w:tcPrChange w:id="1025" w:author="Marcus Beck" w:date="2021-07-28T18:44:00Z">
              <w:tcPr>
                <w:tcW w:w="0" w:type="auto"/>
              </w:tcPr>
            </w:tcPrChange>
          </w:tcPr>
          <w:p w14:paraId="3538A5E7" w14:textId="77777777" w:rsidR="004C2887" w:rsidRDefault="008136D5">
            <w:pPr>
              <w:pStyle w:val="Compact"/>
              <w:jc w:val="right"/>
            </w:pPr>
            <w:r>
              <w:t>34</w:t>
            </w:r>
          </w:p>
        </w:tc>
        <w:tc>
          <w:tcPr>
            <w:tcW w:w="0" w:type="auto"/>
            <w:tcPrChange w:id="1026" w:author="Marcus Beck" w:date="2021-07-28T18:44:00Z">
              <w:tcPr>
                <w:tcW w:w="0" w:type="auto"/>
              </w:tcPr>
            </w:tcPrChange>
          </w:tcPr>
          <w:p w14:paraId="5941689B" w14:textId="77777777" w:rsidR="004C2887" w:rsidRDefault="008136D5">
            <w:pPr>
              <w:pStyle w:val="Compact"/>
              <w:jc w:val="right"/>
            </w:pPr>
            <w:r>
              <w:t>37.485</w:t>
            </w:r>
          </w:p>
        </w:tc>
        <w:tc>
          <w:tcPr>
            <w:tcW w:w="0" w:type="auto"/>
            <w:tcPrChange w:id="1027" w:author="Marcus Beck" w:date="2021-07-28T18:44:00Z">
              <w:tcPr>
                <w:tcW w:w="0" w:type="auto"/>
              </w:tcPr>
            </w:tcPrChange>
          </w:tcPr>
          <w:p w14:paraId="3D56EC68" w14:textId="77777777" w:rsidR="004C2887" w:rsidRDefault="008136D5">
            <w:pPr>
              <w:pStyle w:val="Compact"/>
              <w:jc w:val="right"/>
            </w:pPr>
            <w:r>
              <w:t>-122.086</w:t>
            </w:r>
          </w:p>
        </w:tc>
        <w:tc>
          <w:tcPr>
            <w:tcW w:w="0" w:type="auto"/>
            <w:tcPrChange w:id="1028" w:author="Marcus Beck" w:date="2021-07-28T18:44:00Z">
              <w:tcPr>
                <w:tcW w:w="0" w:type="auto"/>
              </w:tcPr>
            </w:tcPrChange>
          </w:tcPr>
          <w:p w14:paraId="4AB8336A" w14:textId="77777777" w:rsidR="004C2887" w:rsidRDefault="008136D5">
            <w:pPr>
              <w:pStyle w:val="Compact"/>
              <w:jc w:val="right"/>
            </w:pPr>
            <w:r>
              <w:t>544</w:t>
            </w:r>
          </w:p>
        </w:tc>
        <w:tc>
          <w:tcPr>
            <w:tcW w:w="0" w:type="auto"/>
            <w:tcPrChange w:id="1029" w:author="Marcus Beck" w:date="2021-07-28T18:44:00Z">
              <w:tcPr>
                <w:tcW w:w="0" w:type="auto"/>
              </w:tcPr>
            </w:tcPrChange>
          </w:tcPr>
          <w:p w14:paraId="179936FD" w14:textId="77777777" w:rsidR="004C2887" w:rsidRDefault="008136D5">
            <w:pPr>
              <w:pStyle w:val="Compact"/>
              <w:jc w:val="right"/>
            </w:pPr>
            <w:r>
              <w:t>6.5</w:t>
            </w:r>
          </w:p>
        </w:tc>
        <w:tc>
          <w:tcPr>
            <w:tcW w:w="0" w:type="auto"/>
            <w:tcPrChange w:id="1030" w:author="Marcus Beck" w:date="2021-07-28T18:44:00Z">
              <w:tcPr>
                <w:tcW w:w="0" w:type="auto"/>
              </w:tcPr>
            </w:tcPrChange>
          </w:tcPr>
          <w:p w14:paraId="6BDF3457" w14:textId="77777777" w:rsidR="004C2887" w:rsidRDefault="008136D5">
            <w:pPr>
              <w:pStyle w:val="Compact"/>
              <w:jc w:val="right"/>
            </w:pPr>
            <w:r>
              <w:t>0.6</w:t>
            </w:r>
          </w:p>
        </w:tc>
        <w:tc>
          <w:tcPr>
            <w:tcW w:w="0" w:type="auto"/>
            <w:tcPrChange w:id="1031" w:author="Marcus Beck" w:date="2021-07-28T18:44:00Z">
              <w:tcPr>
                <w:tcW w:w="0" w:type="auto"/>
              </w:tcPr>
            </w:tcPrChange>
          </w:tcPr>
          <w:p w14:paraId="6CE7E2CA" w14:textId="77777777" w:rsidR="004C2887" w:rsidRDefault="008136D5">
            <w:pPr>
              <w:pStyle w:val="Compact"/>
              <w:jc w:val="right"/>
            </w:pPr>
            <w:r>
              <w:t>158.3</w:t>
            </w:r>
          </w:p>
        </w:tc>
      </w:tr>
      <w:tr w:rsidR="004C2887" w14:paraId="752F7527" w14:textId="77777777">
        <w:tc>
          <w:tcPr>
            <w:tcW w:w="0" w:type="auto"/>
            <w:tcPrChange w:id="1032" w:author="Marcus Beck" w:date="2021-07-28T18:44:00Z">
              <w:tcPr>
                <w:tcW w:w="0" w:type="auto"/>
              </w:tcPr>
            </w:tcPrChange>
          </w:tcPr>
          <w:p w14:paraId="3882498D" w14:textId="77777777" w:rsidR="004C2887" w:rsidRDefault="008136D5">
            <w:pPr>
              <w:pStyle w:val="Compact"/>
              <w:jc w:val="right"/>
            </w:pPr>
            <w:r>
              <w:t>36</w:t>
            </w:r>
          </w:p>
        </w:tc>
        <w:tc>
          <w:tcPr>
            <w:tcW w:w="0" w:type="auto"/>
            <w:tcPrChange w:id="1033" w:author="Marcus Beck" w:date="2021-07-28T18:44:00Z">
              <w:tcPr>
                <w:tcW w:w="0" w:type="auto"/>
              </w:tcPr>
            </w:tcPrChange>
          </w:tcPr>
          <w:p w14:paraId="794C6AB4" w14:textId="77777777" w:rsidR="004C2887" w:rsidRDefault="008136D5">
            <w:pPr>
              <w:pStyle w:val="Compact"/>
              <w:jc w:val="right"/>
            </w:pPr>
            <w:r>
              <w:t>37.468</w:t>
            </w:r>
          </w:p>
        </w:tc>
        <w:tc>
          <w:tcPr>
            <w:tcW w:w="0" w:type="auto"/>
            <w:tcPrChange w:id="1034" w:author="Marcus Beck" w:date="2021-07-28T18:44:00Z">
              <w:tcPr>
                <w:tcW w:w="0" w:type="auto"/>
              </w:tcPr>
            </w:tcPrChange>
          </w:tcPr>
          <w:p w14:paraId="03A67C59" w14:textId="77777777" w:rsidR="004C2887" w:rsidRDefault="008136D5">
            <w:pPr>
              <w:pStyle w:val="Compact"/>
              <w:jc w:val="right"/>
            </w:pPr>
            <w:r>
              <w:t>-122.067</w:t>
            </w:r>
          </w:p>
        </w:tc>
        <w:tc>
          <w:tcPr>
            <w:tcW w:w="0" w:type="auto"/>
            <w:tcPrChange w:id="1035" w:author="Marcus Beck" w:date="2021-07-28T18:44:00Z">
              <w:tcPr>
                <w:tcW w:w="0" w:type="auto"/>
              </w:tcPr>
            </w:tcPrChange>
          </w:tcPr>
          <w:p w14:paraId="24FD06AD" w14:textId="77777777" w:rsidR="004C2887" w:rsidRDefault="008136D5">
            <w:pPr>
              <w:pStyle w:val="Compact"/>
              <w:jc w:val="right"/>
            </w:pPr>
            <w:r>
              <w:t>476</w:t>
            </w:r>
          </w:p>
        </w:tc>
        <w:tc>
          <w:tcPr>
            <w:tcW w:w="0" w:type="auto"/>
            <w:tcPrChange w:id="1036" w:author="Marcus Beck" w:date="2021-07-28T18:44:00Z">
              <w:tcPr>
                <w:tcW w:w="0" w:type="auto"/>
              </w:tcPr>
            </w:tcPrChange>
          </w:tcPr>
          <w:p w14:paraId="19F5D1FF" w14:textId="77777777" w:rsidR="004C2887" w:rsidRDefault="008136D5">
            <w:pPr>
              <w:pStyle w:val="Compact"/>
              <w:jc w:val="right"/>
            </w:pPr>
            <w:r>
              <w:t>6.2</w:t>
            </w:r>
          </w:p>
        </w:tc>
        <w:tc>
          <w:tcPr>
            <w:tcW w:w="0" w:type="auto"/>
            <w:tcPrChange w:id="1037" w:author="Marcus Beck" w:date="2021-07-28T18:44:00Z">
              <w:tcPr>
                <w:tcW w:w="0" w:type="auto"/>
              </w:tcPr>
            </w:tcPrChange>
          </w:tcPr>
          <w:p w14:paraId="0685F17E" w14:textId="77777777" w:rsidR="004C2887" w:rsidRDefault="008136D5">
            <w:pPr>
              <w:pStyle w:val="Compact"/>
              <w:jc w:val="right"/>
            </w:pPr>
            <w:r>
              <w:t>1.1</w:t>
            </w:r>
          </w:p>
        </w:tc>
        <w:tc>
          <w:tcPr>
            <w:tcW w:w="0" w:type="auto"/>
            <w:tcPrChange w:id="1038" w:author="Marcus Beck" w:date="2021-07-28T18:44:00Z">
              <w:tcPr>
                <w:tcW w:w="0" w:type="auto"/>
              </w:tcPr>
            </w:tcPrChange>
          </w:tcPr>
          <w:p w14:paraId="5B8E17AF" w14:textId="77777777" w:rsidR="004C2887" w:rsidRDefault="008136D5">
            <w:pPr>
              <w:pStyle w:val="Compact"/>
              <w:jc w:val="right"/>
            </w:pPr>
            <w:r>
              <w:t>328.4</w:t>
            </w:r>
          </w:p>
        </w:tc>
      </w:tr>
    </w:tbl>
    <w:p w14:paraId="3F69BB15" w14:textId="77777777" w:rsidR="002E63A4" w:rsidRDefault="002E63A4">
      <w:pPr>
        <w:rPr>
          <w:i/>
        </w:rPr>
      </w:pPr>
      <w:r>
        <w:br w:type="page"/>
      </w:r>
    </w:p>
    <w:p w14:paraId="146DBA43" w14:textId="4E04D1FD" w:rsidR="004C2887" w:rsidRDefault="008136D5">
      <w:pPr>
        <w:pStyle w:val="TableCaption"/>
      </w:pPr>
      <w:r>
        <w:lastRenderedPageBreak/>
        <w:t>Table 2: Summary and details for each of the GAM structures. In practice, a sufficiently large number of knots provided to the additive terms will produce identical or comparable estimates for a response variable. The models differ in the allocation of penalties for the smoothness of each spline</w:t>
      </w:r>
      <w:del w:id="1039" w:author="Marcus Beck" w:date="2021-07-28T18:44:00Z">
        <w:r w:rsidR="00641731">
          <w:delText xml:space="preserve"> (</w:delText>
        </w:r>
        <w:r w:rsidR="00641731">
          <w:rPr>
            <w:rStyle w:val="VerbatimChar"/>
          </w:rPr>
          <w:delText>s()</w:delText>
        </w:r>
        <w:r w:rsidR="00641731">
          <w:delText>).</w:delText>
        </w:r>
      </w:del>
      <w:ins w:id="1040" w:author="Marcus Beck" w:date="2021-07-28T18:44:00Z">
        <w:r>
          <w:t>.</w:t>
        </w:r>
      </w:ins>
    </w:p>
    <w:tbl>
      <w:tblPr>
        <w:tblW w:w="5000" w:type="pct"/>
        <w:tblLook w:val="0020" w:firstRow="1" w:lastRow="0" w:firstColumn="0" w:lastColumn="0" w:noHBand="0" w:noVBand="0"/>
        <w:tblPrChange w:id="1041" w:author="Marcus Beck" w:date="2021-07-28T18:44:00Z">
          <w:tblPr>
            <w:tblW w:w="5000" w:type="pct"/>
            <w:tblLook w:val="0020" w:firstRow="1" w:lastRow="0" w:firstColumn="0" w:lastColumn="0" w:noHBand="0" w:noVBand="0"/>
          </w:tblPr>
        </w:tblPrChange>
      </w:tblPr>
      <w:tblGrid>
        <w:gridCol w:w="777"/>
        <w:gridCol w:w="4683"/>
        <w:gridCol w:w="3900"/>
        <w:tblGridChange w:id="1042">
          <w:tblGrid>
            <w:gridCol w:w="777"/>
            <w:gridCol w:w="3044"/>
            <w:gridCol w:w="5755"/>
          </w:tblGrid>
        </w:tblGridChange>
      </w:tblGrid>
      <w:tr w:rsidR="004C2887" w14:paraId="41887E80" w14:textId="77777777">
        <w:tc>
          <w:tcPr>
            <w:tcW w:w="0" w:type="auto"/>
            <w:tcPrChange w:id="1043" w:author="Marcus Beck" w:date="2021-07-28T18:44:00Z">
              <w:tcPr>
                <w:tcW w:w="0" w:type="auto"/>
              </w:tcPr>
            </w:tcPrChange>
          </w:tcPr>
          <w:p w14:paraId="508F65EB" w14:textId="77777777" w:rsidR="004C2887" w:rsidRDefault="008136D5">
            <w:pPr>
              <w:pStyle w:val="Compact"/>
            </w:pPr>
            <w:r>
              <w:t>GAM</w:t>
            </w:r>
          </w:p>
        </w:tc>
        <w:tc>
          <w:tcPr>
            <w:tcW w:w="0" w:type="auto"/>
            <w:tcPrChange w:id="1044" w:author="Marcus Beck" w:date="2021-07-28T18:44:00Z">
              <w:tcPr>
                <w:tcW w:w="0" w:type="auto"/>
              </w:tcPr>
            </w:tcPrChange>
          </w:tcPr>
          <w:p w14:paraId="2845D073" w14:textId="77777777" w:rsidR="004C2887" w:rsidRDefault="008136D5">
            <w:pPr>
              <w:pStyle w:val="Compact"/>
            </w:pPr>
            <w:r>
              <w:t>Additive components</w:t>
            </w:r>
          </w:p>
        </w:tc>
        <w:tc>
          <w:tcPr>
            <w:tcW w:w="0" w:type="auto"/>
            <w:tcPrChange w:id="1045" w:author="Marcus Beck" w:date="2021-07-28T18:44:00Z">
              <w:tcPr>
                <w:tcW w:w="0" w:type="auto"/>
              </w:tcPr>
            </w:tcPrChange>
          </w:tcPr>
          <w:p w14:paraId="195A8AB8" w14:textId="77777777" w:rsidR="004C2887" w:rsidRDefault="008136D5">
            <w:pPr>
              <w:pStyle w:val="Compact"/>
            </w:pPr>
            <w:r>
              <w:t>Details</w:t>
            </w:r>
          </w:p>
        </w:tc>
      </w:tr>
      <w:tr w:rsidR="004C2887" w14:paraId="0FE37CDE" w14:textId="77777777">
        <w:tc>
          <w:tcPr>
            <w:tcW w:w="0" w:type="auto"/>
            <w:tcPrChange w:id="1046" w:author="Marcus Beck" w:date="2021-07-28T18:44:00Z">
              <w:tcPr>
                <w:tcW w:w="0" w:type="auto"/>
              </w:tcPr>
            </w:tcPrChange>
          </w:tcPr>
          <w:p w14:paraId="2C69BD2F" w14:textId="77777777" w:rsidR="004C2887" w:rsidRPr="00E25BE5" w:rsidRDefault="008136D5">
            <w:pPr>
              <w:pStyle w:val="Compact"/>
              <w:rPr>
                <w:rFonts w:cs="Times New Roman"/>
              </w:rPr>
            </w:pPr>
            <w:r w:rsidRPr="00E25BE5">
              <w:rPr>
                <w:rStyle w:val="VerbatimChar"/>
                <w:rFonts w:ascii="Times New Roman" w:hAnsi="Times New Roman"/>
                <w:sz w:val="24"/>
                <w:rPrChange w:id="1047" w:author="Marcus Beck" w:date="2021-07-28T18:44:00Z">
                  <w:rPr>
                    <w:rStyle w:val="VerbatimChar"/>
                  </w:rPr>
                </w:rPrChange>
              </w:rPr>
              <w:t>S</w:t>
            </w:r>
          </w:p>
        </w:tc>
        <w:tc>
          <w:tcPr>
            <w:tcW w:w="0" w:type="auto"/>
            <w:tcPrChange w:id="1048" w:author="Marcus Beck" w:date="2021-07-28T18:44:00Z">
              <w:tcPr>
                <w:tcW w:w="0" w:type="auto"/>
              </w:tcPr>
            </w:tcPrChange>
          </w:tcPr>
          <w:p w14:paraId="6F8B6EE4" w14:textId="29F8C26F" w:rsidR="004C2887" w:rsidRDefault="00641731">
            <w:pPr>
              <w:pStyle w:val="Compact"/>
            </w:pPr>
            <w:del w:id="1049" w:author="Marcus Beck" w:date="2021-07-28T18:44:00Z">
              <w:r>
                <w:rPr>
                  <w:rStyle w:val="VerbatimChar"/>
                </w:rPr>
                <w:delText>s(cont_year)</w:delText>
              </w:r>
            </w:del>
            <m:oMath>
              <m:sSub>
                <m:sSubPr>
                  <m:ctrlPr>
                    <w:ins w:id="1050" w:author="Marcus Beck" w:date="2021-07-28T18:44:00Z">
                      <w:rPr>
                        <w:rFonts w:ascii="Cambria Math" w:hAnsi="Cambria Math"/>
                      </w:rPr>
                    </w:ins>
                  </m:ctrlPr>
                </m:sSubPr>
                <m:e>
                  <m:r>
                    <w:ins w:id="1051" w:author="Marcus Beck" w:date="2021-07-28T18:44:00Z">
                      <w:rPr>
                        <w:rFonts w:ascii="Cambria Math" w:hAnsi="Cambria Math"/>
                      </w:rPr>
                      <m:t>f</m:t>
                    </w:ins>
                  </m:r>
                </m:e>
                <m:sub>
                  <m:r>
                    <w:ins w:id="1052" w:author="Marcus Beck" w:date="2021-07-28T18:44:00Z">
                      <w:rPr>
                        <w:rFonts w:ascii="Cambria Math" w:hAnsi="Cambria Math"/>
                      </w:rPr>
                      <m:t>1</m:t>
                    </w:ins>
                  </m:r>
                </m:sub>
              </m:sSub>
              <m:d>
                <m:dPr>
                  <m:ctrlPr>
                    <w:ins w:id="1053" w:author="Marcus Beck" w:date="2021-07-28T18:44:00Z">
                      <w:rPr>
                        <w:rFonts w:ascii="Cambria Math" w:hAnsi="Cambria Math"/>
                      </w:rPr>
                    </w:ins>
                  </m:ctrlPr>
                </m:dPr>
                <m:e>
                  <m:r>
                    <w:ins w:id="1054" w:author="Marcus Beck" w:date="2021-07-28T18:44:00Z">
                      <w:rPr>
                        <w:rFonts w:ascii="Cambria Math" w:hAnsi="Cambria Math"/>
                      </w:rPr>
                      <m:t>cont</m:t>
                    </w:ins>
                  </m:r>
                  <m:r>
                    <w:ins w:id="1055" w:author="Marcus Beck" w:date="2021-07-28T18:44:00Z">
                      <m:rPr>
                        <m:sty m:val="p"/>
                      </m:rPr>
                      <w:rPr>
                        <w:rFonts w:ascii="Cambria Math" w:hAnsi="Cambria Math"/>
                      </w:rPr>
                      <m:t>_</m:t>
                    </w:ins>
                  </m:r>
                  <m:r>
                    <w:ins w:id="1056" w:author="Marcus Beck" w:date="2021-07-28T18:44:00Z">
                      <w:rPr>
                        <w:rFonts w:ascii="Cambria Math" w:hAnsi="Cambria Math"/>
                      </w:rPr>
                      <m:t>year</m:t>
                    </w:ins>
                  </m:r>
                </m:e>
              </m:d>
            </m:oMath>
          </w:p>
        </w:tc>
        <w:tc>
          <w:tcPr>
            <w:tcW w:w="0" w:type="auto"/>
            <w:tcPrChange w:id="1057" w:author="Marcus Beck" w:date="2021-07-28T18:44:00Z">
              <w:tcPr>
                <w:tcW w:w="0" w:type="auto"/>
              </w:tcPr>
            </w:tcPrChange>
          </w:tcPr>
          <w:p w14:paraId="532A1138" w14:textId="77777777" w:rsidR="004C2887" w:rsidRDefault="008136D5">
            <w:pPr>
              <w:pStyle w:val="Compact"/>
            </w:pPr>
            <w:r>
              <w:t>A single smoother over a continuous year variable</w:t>
            </w:r>
          </w:p>
        </w:tc>
      </w:tr>
      <w:tr w:rsidR="004C2887" w14:paraId="1AC54428" w14:textId="77777777">
        <w:tc>
          <w:tcPr>
            <w:tcW w:w="0" w:type="auto"/>
            <w:tcPrChange w:id="1058" w:author="Marcus Beck" w:date="2021-07-28T18:44:00Z">
              <w:tcPr>
                <w:tcW w:w="0" w:type="auto"/>
              </w:tcPr>
            </w:tcPrChange>
          </w:tcPr>
          <w:p w14:paraId="253A1D3A" w14:textId="77777777" w:rsidR="004C2887" w:rsidRPr="00E25BE5" w:rsidRDefault="008136D5">
            <w:pPr>
              <w:pStyle w:val="Compact"/>
              <w:rPr>
                <w:rFonts w:cs="Times New Roman"/>
              </w:rPr>
            </w:pPr>
            <w:r w:rsidRPr="00E25BE5">
              <w:rPr>
                <w:rStyle w:val="VerbatimChar"/>
                <w:rFonts w:ascii="Times New Roman" w:hAnsi="Times New Roman"/>
                <w:sz w:val="24"/>
                <w:rPrChange w:id="1059" w:author="Marcus Beck" w:date="2021-07-28T18:44:00Z">
                  <w:rPr>
                    <w:rStyle w:val="VerbatimChar"/>
                  </w:rPr>
                </w:rPrChange>
              </w:rPr>
              <w:t>SY</w:t>
            </w:r>
          </w:p>
        </w:tc>
        <w:tc>
          <w:tcPr>
            <w:tcW w:w="0" w:type="auto"/>
            <w:tcPrChange w:id="1060" w:author="Marcus Beck" w:date="2021-07-28T18:44:00Z">
              <w:tcPr>
                <w:tcW w:w="0" w:type="auto"/>
              </w:tcPr>
            </w:tcPrChange>
          </w:tcPr>
          <w:p w14:paraId="418005F9" w14:textId="4747E8E7" w:rsidR="004C2887" w:rsidRDefault="00641731">
            <w:pPr>
              <w:pStyle w:val="Compact"/>
            </w:pPr>
            <w:del w:id="1061" w:author="Marcus Beck" w:date="2021-07-28T18:44:00Z">
              <w:r>
                <w:rPr>
                  <w:rStyle w:val="VerbatimChar"/>
                </w:rPr>
                <w:delText>cont_year + s(cont_year)</w:delText>
              </w:r>
            </w:del>
            <m:oMath>
              <m:sSub>
                <m:sSubPr>
                  <m:ctrlPr>
                    <w:ins w:id="1062" w:author="Marcus Beck" w:date="2021-07-28T18:44:00Z">
                      <w:rPr>
                        <w:rFonts w:ascii="Cambria Math" w:hAnsi="Cambria Math"/>
                      </w:rPr>
                    </w:ins>
                  </m:ctrlPr>
                </m:sSubPr>
                <m:e>
                  <m:r>
                    <w:ins w:id="1063" w:author="Marcus Beck" w:date="2021-07-28T18:44:00Z">
                      <w:rPr>
                        <w:rFonts w:ascii="Cambria Math" w:hAnsi="Cambria Math"/>
                      </w:rPr>
                      <m:t>β</m:t>
                    </w:ins>
                  </m:r>
                </m:e>
                <m:sub>
                  <m:r>
                    <w:ins w:id="1064" w:author="Marcus Beck" w:date="2021-07-28T18:44:00Z">
                      <w:rPr>
                        <w:rFonts w:ascii="Cambria Math" w:hAnsi="Cambria Math"/>
                      </w:rPr>
                      <m:t>1</m:t>
                    </w:ins>
                  </m:r>
                </m:sub>
              </m:sSub>
              <m:r>
                <w:ins w:id="1065" w:author="Marcus Beck" w:date="2021-07-28T18:44:00Z">
                  <w:rPr>
                    <w:rFonts w:ascii="Cambria Math" w:hAnsi="Cambria Math"/>
                  </w:rPr>
                  <m:t>cont</m:t>
                </w:ins>
              </m:r>
              <m:r>
                <w:ins w:id="1066" w:author="Marcus Beck" w:date="2021-07-28T18:44:00Z">
                  <m:rPr>
                    <m:sty m:val="p"/>
                  </m:rPr>
                  <w:rPr>
                    <w:rFonts w:ascii="Cambria Math" w:hAnsi="Cambria Math"/>
                  </w:rPr>
                  <m:t>_</m:t>
                </w:ins>
              </m:r>
              <m:r>
                <w:ins w:id="1067" w:author="Marcus Beck" w:date="2021-07-28T18:44:00Z">
                  <w:rPr>
                    <w:rFonts w:ascii="Cambria Math" w:hAnsi="Cambria Math"/>
                  </w:rPr>
                  <m:t>year</m:t>
                </w:ins>
              </m:r>
              <m:r>
                <w:ins w:id="1068" w:author="Marcus Beck" w:date="2021-07-28T18:44:00Z">
                  <m:rPr>
                    <m:sty m:val="p"/>
                  </m:rPr>
                  <w:rPr>
                    <w:rFonts w:ascii="Cambria Math" w:hAnsi="Cambria Math"/>
                  </w:rPr>
                  <m:t>+</m:t>
                </w:ins>
              </m:r>
              <m:sSub>
                <m:sSubPr>
                  <m:ctrlPr>
                    <w:ins w:id="1069" w:author="Marcus Beck" w:date="2021-07-28T18:44:00Z">
                      <w:rPr>
                        <w:rFonts w:ascii="Cambria Math" w:hAnsi="Cambria Math"/>
                      </w:rPr>
                    </w:ins>
                  </m:ctrlPr>
                </m:sSubPr>
                <m:e>
                  <m:r>
                    <w:ins w:id="1070" w:author="Marcus Beck" w:date="2021-07-28T18:44:00Z">
                      <w:rPr>
                        <w:rFonts w:ascii="Cambria Math" w:hAnsi="Cambria Math"/>
                      </w:rPr>
                      <m:t>f</m:t>
                    </w:ins>
                  </m:r>
                </m:e>
                <m:sub>
                  <m:r>
                    <w:ins w:id="1071" w:author="Marcus Beck" w:date="2021-07-28T18:44:00Z">
                      <w:rPr>
                        <w:rFonts w:ascii="Cambria Math" w:hAnsi="Cambria Math"/>
                      </w:rPr>
                      <m:t>1</m:t>
                    </w:ins>
                  </m:r>
                </m:sub>
              </m:sSub>
              <m:d>
                <m:dPr>
                  <m:ctrlPr>
                    <w:ins w:id="1072" w:author="Marcus Beck" w:date="2021-07-28T18:44:00Z">
                      <w:rPr>
                        <w:rFonts w:ascii="Cambria Math" w:hAnsi="Cambria Math"/>
                      </w:rPr>
                    </w:ins>
                  </m:ctrlPr>
                </m:dPr>
                <m:e>
                  <m:r>
                    <w:ins w:id="1073" w:author="Marcus Beck" w:date="2021-07-28T18:44:00Z">
                      <w:rPr>
                        <w:rFonts w:ascii="Cambria Math" w:hAnsi="Cambria Math"/>
                      </w:rPr>
                      <m:t>cont</m:t>
                    </w:ins>
                  </m:r>
                  <m:r>
                    <w:ins w:id="1074" w:author="Marcus Beck" w:date="2021-07-28T18:44:00Z">
                      <m:rPr>
                        <m:sty m:val="p"/>
                      </m:rPr>
                      <w:rPr>
                        <w:rFonts w:ascii="Cambria Math" w:hAnsi="Cambria Math"/>
                      </w:rPr>
                      <m:t>_</m:t>
                    </w:ins>
                  </m:r>
                  <m:r>
                    <w:ins w:id="1075" w:author="Marcus Beck" w:date="2021-07-28T18:44:00Z">
                      <w:rPr>
                        <w:rFonts w:ascii="Cambria Math" w:hAnsi="Cambria Math"/>
                      </w:rPr>
                      <m:t>year</m:t>
                    </w:ins>
                  </m:r>
                </m:e>
              </m:d>
            </m:oMath>
          </w:p>
        </w:tc>
        <w:tc>
          <w:tcPr>
            <w:tcW w:w="0" w:type="auto"/>
            <w:tcPrChange w:id="1076" w:author="Marcus Beck" w:date="2021-07-28T18:44:00Z">
              <w:tcPr>
                <w:tcW w:w="0" w:type="auto"/>
              </w:tcPr>
            </w:tcPrChange>
          </w:tcPr>
          <w:p w14:paraId="6771FB5E" w14:textId="77777777" w:rsidR="004C2887" w:rsidRDefault="008136D5">
            <w:pPr>
              <w:pStyle w:val="Compact"/>
            </w:pPr>
            <w:r>
              <w:t>A linear continuous year variable and a single smoother over a continuous year variable</w:t>
            </w:r>
          </w:p>
        </w:tc>
      </w:tr>
      <w:tr w:rsidR="004C2887" w14:paraId="387BAD45" w14:textId="77777777">
        <w:tc>
          <w:tcPr>
            <w:tcW w:w="0" w:type="auto"/>
            <w:tcPrChange w:id="1077" w:author="Marcus Beck" w:date="2021-07-28T18:44:00Z">
              <w:tcPr>
                <w:tcW w:w="0" w:type="auto"/>
              </w:tcPr>
            </w:tcPrChange>
          </w:tcPr>
          <w:p w14:paraId="1CD46170" w14:textId="77777777" w:rsidR="004C2887" w:rsidRPr="00E25BE5" w:rsidRDefault="008136D5">
            <w:pPr>
              <w:pStyle w:val="Compact"/>
              <w:rPr>
                <w:rFonts w:cs="Times New Roman"/>
              </w:rPr>
            </w:pPr>
            <w:r w:rsidRPr="00E25BE5">
              <w:rPr>
                <w:rStyle w:val="VerbatimChar"/>
                <w:rFonts w:ascii="Times New Roman" w:hAnsi="Times New Roman"/>
                <w:sz w:val="24"/>
                <w:rPrChange w:id="1078" w:author="Marcus Beck" w:date="2021-07-28T18:44:00Z">
                  <w:rPr>
                    <w:rStyle w:val="VerbatimChar"/>
                  </w:rPr>
                </w:rPrChange>
              </w:rPr>
              <w:t>SYD</w:t>
            </w:r>
          </w:p>
        </w:tc>
        <w:tc>
          <w:tcPr>
            <w:tcW w:w="0" w:type="auto"/>
            <w:tcPrChange w:id="1079" w:author="Marcus Beck" w:date="2021-07-28T18:44:00Z">
              <w:tcPr>
                <w:tcW w:w="0" w:type="auto"/>
              </w:tcPr>
            </w:tcPrChange>
          </w:tcPr>
          <w:p w14:paraId="1AAAD44A" w14:textId="2CBEB1D2" w:rsidR="004C2887" w:rsidRDefault="00641731">
            <w:pPr>
              <w:pStyle w:val="Compact"/>
            </w:pPr>
            <w:del w:id="1080" w:author="Marcus Beck" w:date="2021-07-28T18:44:00Z">
              <w:r>
                <w:rPr>
                  <w:rStyle w:val="VerbatimChar"/>
                </w:rPr>
                <w:delText>cont_year + s(cont_year) + s(doy)</w:delText>
              </w:r>
            </w:del>
            <m:oMath>
              <m:sSub>
                <m:sSubPr>
                  <m:ctrlPr>
                    <w:ins w:id="1081" w:author="Marcus Beck" w:date="2021-07-28T18:44:00Z">
                      <w:rPr>
                        <w:rFonts w:ascii="Cambria Math" w:hAnsi="Cambria Math"/>
                      </w:rPr>
                    </w:ins>
                  </m:ctrlPr>
                </m:sSubPr>
                <m:e>
                  <m:r>
                    <w:ins w:id="1082" w:author="Marcus Beck" w:date="2021-07-28T18:44:00Z">
                      <w:rPr>
                        <w:rFonts w:ascii="Cambria Math" w:hAnsi="Cambria Math"/>
                      </w:rPr>
                      <m:t>β</m:t>
                    </w:ins>
                  </m:r>
                </m:e>
                <m:sub>
                  <m:r>
                    <w:ins w:id="1083" w:author="Marcus Beck" w:date="2021-07-28T18:44:00Z">
                      <w:rPr>
                        <w:rFonts w:ascii="Cambria Math" w:hAnsi="Cambria Math"/>
                      </w:rPr>
                      <m:t>1</m:t>
                    </w:ins>
                  </m:r>
                </m:sub>
              </m:sSub>
              <m:r>
                <w:ins w:id="1084" w:author="Marcus Beck" w:date="2021-07-28T18:44:00Z">
                  <w:rPr>
                    <w:rFonts w:ascii="Cambria Math" w:hAnsi="Cambria Math"/>
                  </w:rPr>
                  <m:t>cont</m:t>
                </w:ins>
              </m:r>
              <m:r>
                <w:ins w:id="1085" w:author="Marcus Beck" w:date="2021-07-28T18:44:00Z">
                  <m:rPr>
                    <m:sty m:val="p"/>
                  </m:rPr>
                  <w:rPr>
                    <w:rFonts w:ascii="Cambria Math" w:hAnsi="Cambria Math"/>
                  </w:rPr>
                  <m:t>_</m:t>
                </w:ins>
              </m:r>
              <m:r>
                <w:ins w:id="1086" w:author="Marcus Beck" w:date="2021-07-28T18:44:00Z">
                  <w:rPr>
                    <w:rFonts w:ascii="Cambria Math" w:hAnsi="Cambria Math"/>
                  </w:rPr>
                  <m:t>year</m:t>
                </w:ins>
              </m:r>
              <m:r>
                <w:ins w:id="1087" w:author="Marcus Beck" w:date="2021-07-28T18:44:00Z">
                  <m:rPr>
                    <m:sty m:val="p"/>
                  </m:rPr>
                  <w:rPr>
                    <w:rFonts w:ascii="Cambria Math" w:hAnsi="Cambria Math"/>
                  </w:rPr>
                  <m:t>+</m:t>
                </w:ins>
              </m:r>
              <m:sSub>
                <m:sSubPr>
                  <m:ctrlPr>
                    <w:ins w:id="1088" w:author="Marcus Beck" w:date="2021-07-28T18:44:00Z">
                      <w:rPr>
                        <w:rFonts w:ascii="Cambria Math" w:hAnsi="Cambria Math"/>
                      </w:rPr>
                    </w:ins>
                  </m:ctrlPr>
                </m:sSubPr>
                <m:e>
                  <m:r>
                    <w:ins w:id="1089" w:author="Marcus Beck" w:date="2021-07-28T18:44:00Z">
                      <w:rPr>
                        <w:rFonts w:ascii="Cambria Math" w:hAnsi="Cambria Math"/>
                      </w:rPr>
                      <m:t>f</m:t>
                    </w:ins>
                  </m:r>
                </m:e>
                <m:sub>
                  <m:r>
                    <w:ins w:id="1090" w:author="Marcus Beck" w:date="2021-07-28T18:44:00Z">
                      <w:rPr>
                        <w:rFonts w:ascii="Cambria Math" w:hAnsi="Cambria Math"/>
                      </w:rPr>
                      <m:t>1</m:t>
                    </w:ins>
                  </m:r>
                </m:sub>
              </m:sSub>
              <m:d>
                <m:dPr>
                  <m:ctrlPr>
                    <w:ins w:id="1091" w:author="Marcus Beck" w:date="2021-07-28T18:44:00Z">
                      <w:rPr>
                        <w:rFonts w:ascii="Cambria Math" w:hAnsi="Cambria Math"/>
                      </w:rPr>
                    </w:ins>
                  </m:ctrlPr>
                </m:dPr>
                <m:e>
                  <m:r>
                    <w:ins w:id="1092" w:author="Marcus Beck" w:date="2021-07-28T18:44:00Z">
                      <w:rPr>
                        <w:rFonts w:ascii="Cambria Math" w:hAnsi="Cambria Math"/>
                      </w:rPr>
                      <m:t>cont</m:t>
                    </w:ins>
                  </m:r>
                  <m:r>
                    <w:ins w:id="1093" w:author="Marcus Beck" w:date="2021-07-28T18:44:00Z">
                      <m:rPr>
                        <m:sty m:val="p"/>
                      </m:rPr>
                      <w:rPr>
                        <w:rFonts w:ascii="Cambria Math" w:hAnsi="Cambria Math"/>
                      </w:rPr>
                      <m:t>_</m:t>
                    </w:ins>
                  </m:r>
                  <m:r>
                    <w:ins w:id="1094" w:author="Marcus Beck" w:date="2021-07-28T18:44:00Z">
                      <w:rPr>
                        <w:rFonts w:ascii="Cambria Math" w:hAnsi="Cambria Math"/>
                      </w:rPr>
                      <m:t>year</m:t>
                    </w:ins>
                  </m:r>
                </m:e>
              </m:d>
              <m:r>
                <w:ins w:id="1095" w:author="Marcus Beck" w:date="2021-07-28T18:44:00Z">
                  <m:rPr>
                    <m:sty m:val="p"/>
                  </m:rPr>
                  <w:rPr>
                    <w:rFonts w:ascii="Cambria Math" w:hAnsi="Cambria Math"/>
                  </w:rPr>
                  <m:t>+</m:t>
                </w:ins>
              </m:r>
              <m:sSub>
                <m:sSubPr>
                  <m:ctrlPr>
                    <w:ins w:id="1096" w:author="Marcus Beck" w:date="2021-07-28T18:44:00Z">
                      <w:rPr>
                        <w:rFonts w:ascii="Cambria Math" w:hAnsi="Cambria Math"/>
                      </w:rPr>
                    </w:ins>
                  </m:ctrlPr>
                </m:sSubPr>
                <m:e>
                  <m:r>
                    <w:ins w:id="1097" w:author="Marcus Beck" w:date="2021-07-28T18:44:00Z">
                      <w:rPr>
                        <w:rFonts w:ascii="Cambria Math" w:hAnsi="Cambria Math"/>
                      </w:rPr>
                      <m:t>f</m:t>
                    </w:ins>
                  </m:r>
                </m:e>
                <m:sub>
                  <m:r>
                    <w:ins w:id="1098" w:author="Marcus Beck" w:date="2021-07-28T18:44:00Z">
                      <w:rPr>
                        <w:rFonts w:ascii="Cambria Math" w:hAnsi="Cambria Math"/>
                      </w:rPr>
                      <m:t>2</m:t>
                    </w:ins>
                  </m:r>
                </m:sub>
              </m:sSub>
              <m:d>
                <m:dPr>
                  <m:endChr m:val=""/>
                  <m:ctrlPr>
                    <w:ins w:id="1099" w:author="Marcus Beck" w:date="2021-07-28T18:44:00Z">
                      <w:rPr>
                        <w:rFonts w:ascii="Cambria Math" w:hAnsi="Cambria Math"/>
                      </w:rPr>
                    </w:ins>
                  </m:ctrlPr>
                </m:dPr>
                <m:e>
                  <m:r>
                    <w:ins w:id="1100" w:author="Marcus Beck" w:date="2021-07-28T18:44:00Z">
                      <w:rPr>
                        <w:rFonts w:ascii="Cambria Math" w:hAnsi="Cambria Math"/>
                      </w:rPr>
                      <m:t>doy</m:t>
                    </w:ins>
                  </m:r>
                  <m:r>
                    <w:ins w:id="1101" w:author="Marcus Beck" w:date="2021-07-28T18:44:00Z">
                      <m:rPr>
                        <m:sty m:val="p"/>
                      </m:rPr>
                      <w:rPr>
                        <w:rFonts w:ascii="Cambria Math" w:hAnsi="Cambria Math"/>
                      </w:rPr>
                      <m:t>)</m:t>
                    </w:ins>
                  </m:r>
                </m:e>
              </m:d>
            </m:oMath>
          </w:p>
        </w:tc>
        <w:tc>
          <w:tcPr>
            <w:tcW w:w="0" w:type="auto"/>
            <w:tcPrChange w:id="1102" w:author="Marcus Beck" w:date="2021-07-28T18:44:00Z">
              <w:tcPr>
                <w:tcW w:w="0" w:type="auto"/>
              </w:tcPr>
            </w:tcPrChange>
          </w:tcPr>
          <w:p w14:paraId="269EE31E" w14:textId="77777777" w:rsidR="004C2887" w:rsidRDefault="008136D5">
            <w:pPr>
              <w:pStyle w:val="Compact"/>
            </w:pPr>
            <w:r>
              <w:t>A linear continuous year variable, a smoother over a continuous year variable, and a smoother over a day of year variable</w:t>
            </w:r>
          </w:p>
        </w:tc>
      </w:tr>
      <w:tr w:rsidR="004C2887" w14:paraId="331DD522" w14:textId="77777777">
        <w:tc>
          <w:tcPr>
            <w:tcW w:w="0" w:type="auto"/>
            <w:tcPrChange w:id="1103" w:author="Marcus Beck" w:date="2021-07-28T18:44:00Z">
              <w:tcPr>
                <w:tcW w:w="0" w:type="auto"/>
              </w:tcPr>
            </w:tcPrChange>
          </w:tcPr>
          <w:p w14:paraId="7BB312D2" w14:textId="77777777" w:rsidR="004C2887" w:rsidRPr="00E25BE5" w:rsidRDefault="008136D5">
            <w:pPr>
              <w:pStyle w:val="Compact"/>
              <w:rPr>
                <w:rFonts w:cs="Times New Roman"/>
              </w:rPr>
            </w:pPr>
            <w:r w:rsidRPr="00E25BE5">
              <w:rPr>
                <w:rStyle w:val="VerbatimChar"/>
                <w:rFonts w:ascii="Times New Roman" w:hAnsi="Times New Roman"/>
                <w:sz w:val="24"/>
                <w:rPrChange w:id="1104" w:author="Marcus Beck" w:date="2021-07-28T18:44:00Z">
                  <w:rPr>
                    <w:rStyle w:val="VerbatimChar"/>
                  </w:rPr>
                </w:rPrChange>
              </w:rPr>
              <w:t>SYDI</w:t>
            </w:r>
          </w:p>
        </w:tc>
        <w:tc>
          <w:tcPr>
            <w:tcW w:w="0" w:type="auto"/>
            <w:tcPrChange w:id="1105" w:author="Marcus Beck" w:date="2021-07-28T18:44:00Z">
              <w:tcPr>
                <w:tcW w:w="0" w:type="auto"/>
              </w:tcPr>
            </w:tcPrChange>
          </w:tcPr>
          <w:p w14:paraId="1FE5EB91" w14:textId="2AB89F34" w:rsidR="004C2887" w:rsidRDefault="00641731">
            <w:pPr>
              <w:pStyle w:val="Compact"/>
            </w:pPr>
            <w:del w:id="1106" w:author="Marcus Beck" w:date="2021-07-28T18:44:00Z">
              <w:r>
                <w:rPr>
                  <w:rStyle w:val="VerbatimChar"/>
                </w:rPr>
                <w:delText>cont_year + s(cont_year) + s(doy) + ti(cont_year, doy)</w:delText>
              </w:r>
            </w:del>
            <m:oMath>
              <m:sSub>
                <m:sSubPr>
                  <m:ctrlPr>
                    <w:ins w:id="1107" w:author="Marcus Beck" w:date="2021-07-28T18:44:00Z">
                      <w:rPr>
                        <w:rFonts w:ascii="Cambria Math" w:hAnsi="Cambria Math"/>
                      </w:rPr>
                    </w:ins>
                  </m:ctrlPr>
                </m:sSubPr>
                <m:e>
                  <m:r>
                    <w:ins w:id="1108" w:author="Marcus Beck" w:date="2021-07-28T18:44:00Z">
                      <w:rPr>
                        <w:rFonts w:ascii="Cambria Math" w:hAnsi="Cambria Math"/>
                      </w:rPr>
                      <m:t>β</m:t>
                    </w:ins>
                  </m:r>
                </m:e>
                <m:sub>
                  <m:r>
                    <w:ins w:id="1109" w:author="Marcus Beck" w:date="2021-07-28T18:44:00Z">
                      <w:rPr>
                        <w:rFonts w:ascii="Cambria Math" w:hAnsi="Cambria Math"/>
                      </w:rPr>
                      <m:t>1</m:t>
                    </w:ins>
                  </m:r>
                </m:sub>
              </m:sSub>
              <m:r>
                <w:ins w:id="1110" w:author="Marcus Beck" w:date="2021-07-28T18:44:00Z">
                  <w:rPr>
                    <w:rFonts w:ascii="Cambria Math" w:hAnsi="Cambria Math"/>
                  </w:rPr>
                  <m:t>cont</m:t>
                </w:ins>
              </m:r>
              <m:r>
                <w:ins w:id="1111" w:author="Marcus Beck" w:date="2021-07-28T18:44:00Z">
                  <m:rPr>
                    <m:sty m:val="p"/>
                  </m:rPr>
                  <w:rPr>
                    <w:rFonts w:ascii="Cambria Math" w:hAnsi="Cambria Math"/>
                  </w:rPr>
                  <m:t>_</m:t>
                </w:ins>
              </m:r>
              <m:r>
                <w:ins w:id="1112" w:author="Marcus Beck" w:date="2021-07-28T18:44:00Z">
                  <w:rPr>
                    <w:rFonts w:ascii="Cambria Math" w:hAnsi="Cambria Math"/>
                  </w:rPr>
                  <m:t>year</m:t>
                </w:ins>
              </m:r>
              <m:r>
                <w:ins w:id="1113" w:author="Marcus Beck" w:date="2021-07-28T18:44:00Z">
                  <m:rPr>
                    <m:sty m:val="p"/>
                  </m:rPr>
                  <w:rPr>
                    <w:rFonts w:ascii="Cambria Math" w:hAnsi="Cambria Math"/>
                  </w:rPr>
                  <m:t>+</m:t>
                </w:ins>
              </m:r>
              <m:sSub>
                <m:sSubPr>
                  <m:ctrlPr>
                    <w:ins w:id="1114" w:author="Marcus Beck" w:date="2021-07-28T18:44:00Z">
                      <w:rPr>
                        <w:rFonts w:ascii="Cambria Math" w:hAnsi="Cambria Math"/>
                      </w:rPr>
                    </w:ins>
                  </m:ctrlPr>
                </m:sSubPr>
                <m:e>
                  <m:r>
                    <w:ins w:id="1115" w:author="Marcus Beck" w:date="2021-07-28T18:44:00Z">
                      <w:rPr>
                        <w:rFonts w:ascii="Cambria Math" w:hAnsi="Cambria Math"/>
                      </w:rPr>
                      <m:t>f</m:t>
                    </w:ins>
                  </m:r>
                </m:e>
                <m:sub>
                  <m:r>
                    <w:ins w:id="1116" w:author="Marcus Beck" w:date="2021-07-28T18:44:00Z">
                      <w:rPr>
                        <w:rFonts w:ascii="Cambria Math" w:hAnsi="Cambria Math"/>
                      </w:rPr>
                      <m:t>1</m:t>
                    </w:ins>
                  </m:r>
                </m:sub>
              </m:sSub>
              <m:d>
                <m:dPr>
                  <m:ctrlPr>
                    <w:ins w:id="1117" w:author="Marcus Beck" w:date="2021-07-28T18:44:00Z">
                      <w:rPr>
                        <w:rFonts w:ascii="Cambria Math" w:hAnsi="Cambria Math"/>
                      </w:rPr>
                    </w:ins>
                  </m:ctrlPr>
                </m:dPr>
                <m:e>
                  <m:r>
                    <w:ins w:id="1118" w:author="Marcus Beck" w:date="2021-07-28T18:44:00Z">
                      <w:rPr>
                        <w:rFonts w:ascii="Cambria Math" w:hAnsi="Cambria Math"/>
                      </w:rPr>
                      <m:t>cont</m:t>
                    </w:ins>
                  </m:r>
                  <m:r>
                    <w:ins w:id="1119" w:author="Marcus Beck" w:date="2021-07-28T18:44:00Z">
                      <m:rPr>
                        <m:sty m:val="p"/>
                      </m:rPr>
                      <w:rPr>
                        <w:rFonts w:ascii="Cambria Math" w:hAnsi="Cambria Math"/>
                      </w:rPr>
                      <m:t>_</m:t>
                    </w:ins>
                  </m:r>
                  <m:r>
                    <w:ins w:id="1120" w:author="Marcus Beck" w:date="2021-07-28T18:44:00Z">
                      <w:rPr>
                        <w:rFonts w:ascii="Cambria Math" w:hAnsi="Cambria Math"/>
                      </w:rPr>
                      <m:t>year</m:t>
                    </w:ins>
                  </m:r>
                </m:e>
              </m:d>
              <m:r>
                <w:ins w:id="1121" w:author="Marcus Beck" w:date="2021-07-28T18:44:00Z">
                  <m:rPr>
                    <m:sty m:val="p"/>
                  </m:rPr>
                  <w:rPr>
                    <w:rFonts w:ascii="Cambria Math" w:hAnsi="Cambria Math"/>
                  </w:rPr>
                  <m:t>+</m:t>
                </w:ins>
              </m:r>
              <m:sSub>
                <m:sSubPr>
                  <m:ctrlPr>
                    <w:ins w:id="1122" w:author="Marcus Beck" w:date="2021-07-28T18:44:00Z">
                      <w:rPr>
                        <w:rFonts w:ascii="Cambria Math" w:hAnsi="Cambria Math"/>
                      </w:rPr>
                    </w:ins>
                  </m:ctrlPr>
                </m:sSubPr>
                <m:e>
                  <m:r>
                    <w:ins w:id="1123" w:author="Marcus Beck" w:date="2021-07-28T18:44:00Z">
                      <w:rPr>
                        <w:rFonts w:ascii="Cambria Math" w:hAnsi="Cambria Math"/>
                      </w:rPr>
                      <m:t>f</m:t>
                    </w:ins>
                  </m:r>
                </m:e>
                <m:sub>
                  <m:r>
                    <w:ins w:id="1124" w:author="Marcus Beck" w:date="2021-07-28T18:44:00Z">
                      <w:rPr>
                        <w:rFonts w:ascii="Cambria Math" w:hAnsi="Cambria Math"/>
                      </w:rPr>
                      <m:t>2</m:t>
                    </w:ins>
                  </m:r>
                </m:sub>
              </m:sSub>
              <m:d>
                <m:dPr>
                  <m:endChr m:val=""/>
                  <m:ctrlPr>
                    <w:ins w:id="1125" w:author="Marcus Beck" w:date="2021-07-28T18:44:00Z">
                      <w:rPr>
                        <w:rFonts w:ascii="Cambria Math" w:hAnsi="Cambria Math"/>
                      </w:rPr>
                    </w:ins>
                  </m:ctrlPr>
                </m:dPr>
                <m:e>
                  <m:r>
                    <w:ins w:id="1126" w:author="Marcus Beck" w:date="2021-07-28T18:44:00Z">
                      <w:rPr>
                        <w:rFonts w:ascii="Cambria Math" w:hAnsi="Cambria Math"/>
                      </w:rPr>
                      <m:t>doy</m:t>
                    </w:ins>
                  </m:r>
                  <m:r>
                    <w:ins w:id="1127" w:author="Marcus Beck" w:date="2021-07-28T18:44:00Z">
                      <m:rPr>
                        <m:sty m:val="p"/>
                      </m:rPr>
                      <w:rPr>
                        <w:rFonts w:ascii="Cambria Math" w:hAnsi="Cambria Math"/>
                      </w:rPr>
                      <m:t>)+</m:t>
                    </w:ins>
                  </m:r>
                  <m:sSub>
                    <m:sSubPr>
                      <m:ctrlPr>
                        <w:ins w:id="1128" w:author="Marcus Beck" w:date="2021-07-28T18:44:00Z">
                          <w:rPr>
                            <w:rFonts w:ascii="Cambria Math" w:hAnsi="Cambria Math"/>
                          </w:rPr>
                        </w:ins>
                      </m:ctrlPr>
                    </m:sSubPr>
                    <m:e>
                      <m:r>
                        <w:ins w:id="1129" w:author="Marcus Beck" w:date="2021-07-28T18:44:00Z">
                          <w:rPr>
                            <w:rFonts w:ascii="Cambria Math" w:hAnsi="Cambria Math"/>
                          </w:rPr>
                          <m:t>f</m:t>
                        </w:ins>
                      </m:r>
                    </m:e>
                    <m:sub>
                      <m:r>
                        <w:ins w:id="1130" w:author="Marcus Beck" w:date="2021-07-28T18:44:00Z">
                          <w:rPr>
                            <w:rFonts w:ascii="Cambria Math" w:hAnsi="Cambria Math"/>
                          </w:rPr>
                          <m:t>3</m:t>
                        </w:ins>
                      </m:r>
                    </m:sub>
                  </m:sSub>
                  <m:d>
                    <m:dPr>
                      <m:ctrlPr>
                        <w:ins w:id="1131" w:author="Marcus Beck" w:date="2021-07-28T18:44:00Z">
                          <w:rPr>
                            <w:rFonts w:ascii="Cambria Math" w:hAnsi="Cambria Math"/>
                          </w:rPr>
                        </w:ins>
                      </m:ctrlPr>
                    </m:dPr>
                    <m:e>
                      <m:r>
                        <w:ins w:id="1132" w:author="Marcus Beck" w:date="2021-07-28T18:44:00Z">
                          <w:rPr>
                            <w:rFonts w:ascii="Cambria Math" w:hAnsi="Cambria Math"/>
                          </w:rPr>
                          <m:t>cont</m:t>
                        </w:ins>
                      </m:r>
                      <m:r>
                        <w:ins w:id="1133" w:author="Marcus Beck" w:date="2021-07-28T18:44:00Z">
                          <m:rPr>
                            <m:sty m:val="p"/>
                          </m:rPr>
                          <w:rPr>
                            <w:rFonts w:ascii="Cambria Math" w:hAnsi="Cambria Math"/>
                          </w:rPr>
                          <m:t>_</m:t>
                        </w:ins>
                      </m:r>
                      <m:r>
                        <w:ins w:id="1134" w:author="Marcus Beck" w:date="2021-07-28T18:44:00Z">
                          <w:rPr>
                            <w:rFonts w:ascii="Cambria Math" w:hAnsi="Cambria Math"/>
                          </w:rPr>
                          <m:t>year</m:t>
                        </w:ins>
                      </m:r>
                      <m:r>
                        <w:ins w:id="1135" w:author="Marcus Beck" w:date="2021-07-28T18:44:00Z">
                          <m:rPr>
                            <m:sty m:val="p"/>
                          </m:rPr>
                          <w:rPr>
                            <w:rFonts w:ascii="Cambria Math" w:hAnsi="Cambria Math"/>
                          </w:rPr>
                          <m:t>,</m:t>
                        </w:ins>
                      </m:r>
                      <m:r>
                        <w:ins w:id="1136" w:author="Marcus Beck" w:date="2021-07-28T18:44:00Z">
                          <w:rPr>
                            <w:rFonts w:ascii="Cambria Math" w:hAnsi="Cambria Math"/>
                          </w:rPr>
                          <m:t>doy</m:t>
                        </w:ins>
                      </m:r>
                    </m:e>
                  </m:d>
                </m:e>
              </m:d>
            </m:oMath>
          </w:p>
        </w:tc>
        <w:tc>
          <w:tcPr>
            <w:tcW w:w="0" w:type="auto"/>
            <w:tcPrChange w:id="1137" w:author="Marcus Beck" w:date="2021-07-28T18:44:00Z">
              <w:tcPr>
                <w:tcW w:w="0" w:type="auto"/>
              </w:tcPr>
            </w:tcPrChange>
          </w:tcPr>
          <w:p w14:paraId="528AD518" w14:textId="77777777" w:rsidR="004C2887" w:rsidRDefault="008136D5">
            <w:pPr>
              <w:pStyle w:val="Compact"/>
            </w:pPr>
            <w:r>
              <w:t>A linear continuous year variable, a smoother over a continuous year variable, a smoother over a day of year variable, and an interaction smoother across continuous year and day of year variables</w:t>
            </w:r>
          </w:p>
        </w:tc>
      </w:tr>
    </w:tbl>
    <w:p w14:paraId="4C30207E" w14:textId="6596AB12" w:rsidR="002E63A4" w:rsidRDefault="002E63A4">
      <w:pPr>
        <w:rPr>
          <w:i/>
        </w:rPr>
      </w:pPr>
      <w:r>
        <w:br w:type="page"/>
      </w:r>
    </w:p>
    <w:p w14:paraId="2BE7EADB" w14:textId="720530DA" w:rsidR="004C2887" w:rsidRDefault="008136D5">
      <w:pPr>
        <w:pStyle w:val="TableCaption"/>
      </w:pPr>
      <w:r>
        <w:lastRenderedPageBreak/>
        <w:t xml:space="preserve">Table 3: Comparison of the four model structures (S, SY, SYD, SYDI) described in the first stage analysis of GAM estimation. The four models provide either identical or comparable ability to describe </w:t>
      </w:r>
      <w:proofErr w:type="spellStart"/>
      <w:r>
        <w:t>chl</w:t>
      </w:r>
      <w:proofErr w:type="spellEnd"/>
      <w:r>
        <w:t xml:space="preserve">-a trends at an example station (32) in the southern end of the San Francisco Estuary. The models differ in additive smoothers and the </w:t>
      </w:r>
      <w:proofErr w:type="gramStart"/>
      <w:r>
        <w:t>amount</w:t>
      </w:r>
      <w:proofErr w:type="gramEnd"/>
      <w:r>
        <w:t xml:space="preserve"> of effective degrees of freedom (</w:t>
      </w:r>
      <w:proofErr w:type="spellStart"/>
      <w:r>
        <w:t>edf</w:t>
      </w:r>
      <w:proofErr w:type="spellEnd"/>
      <w:r>
        <w:t xml:space="preserve">) in the smoothers (measure of </w:t>
      </w:r>
      <w:proofErr w:type="spellStart"/>
      <w:r>
        <w:t>wiggliness</w:t>
      </w:r>
      <w:proofErr w:type="spellEnd"/>
      <w:r>
        <w:t xml:space="preserve"> in each component), but the overall model predictions are similar. AIC: Akaike Information Criterion, GCV: generalized cross-validation score, R2: r-squared values for predictions, </w:t>
      </w:r>
      <w:proofErr w:type="spellStart"/>
      <w:r>
        <w:t>edf</w:t>
      </w:r>
      <w:proofErr w:type="spellEnd"/>
      <w:r>
        <w:t>: effective degrees of freedom, F: F-statistic, p-</w:t>
      </w:r>
      <w:proofErr w:type="spellStart"/>
      <w:r>
        <w:t>val</w:t>
      </w:r>
      <w:proofErr w:type="spellEnd"/>
      <w:r>
        <w:t>: probability value, ** p &lt; 0.001</w:t>
      </w:r>
    </w:p>
    <w:tbl>
      <w:tblPr>
        <w:tblW w:w="0" w:type="pct"/>
        <w:tblLook w:val="0020" w:firstRow="1" w:lastRow="0" w:firstColumn="0" w:lastColumn="0" w:noHBand="0" w:noVBand="0"/>
        <w:tblPrChange w:id="1138" w:author="Marcus Beck" w:date="2021-07-28T18:44:00Z">
          <w:tblPr>
            <w:tblW w:w="0" w:type="pct"/>
            <w:tblLook w:val="0020" w:firstRow="1" w:lastRow="0" w:firstColumn="0" w:lastColumn="0" w:noHBand="0" w:noVBand="0"/>
          </w:tblPr>
        </w:tblPrChange>
      </w:tblPr>
      <w:tblGrid>
        <w:gridCol w:w="816"/>
        <w:gridCol w:w="956"/>
        <w:gridCol w:w="723"/>
        <w:gridCol w:w="636"/>
        <w:gridCol w:w="1876"/>
        <w:gridCol w:w="876"/>
        <w:gridCol w:w="636"/>
        <w:gridCol w:w="710"/>
        <w:tblGridChange w:id="1139">
          <w:tblGrid>
            <w:gridCol w:w="816"/>
            <w:gridCol w:w="956"/>
            <w:gridCol w:w="723"/>
            <w:gridCol w:w="636"/>
            <w:gridCol w:w="1876"/>
            <w:gridCol w:w="876"/>
            <w:gridCol w:w="636"/>
            <w:gridCol w:w="710"/>
          </w:tblGrid>
        </w:tblGridChange>
      </w:tblGrid>
      <w:tr w:rsidR="004C2887" w14:paraId="6DDFFFAE" w14:textId="77777777">
        <w:tc>
          <w:tcPr>
            <w:tcW w:w="0" w:type="auto"/>
            <w:tcPrChange w:id="1140" w:author="Marcus Beck" w:date="2021-07-28T18:44:00Z">
              <w:tcPr>
                <w:tcW w:w="0" w:type="auto"/>
              </w:tcPr>
            </w:tcPrChange>
          </w:tcPr>
          <w:p w14:paraId="7B29A9A6" w14:textId="77777777" w:rsidR="004C2887" w:rsidRDefault="008136D5">
            <w:pPr>
              <w:pStyle w:val="Compact"/>
            </w:pPr>
            <w:r>
              <w:t>model</w:t>
            </w:r>
          </w:p>
        </w:tc>
        <w:tc>
          <w:tcPr>
            <w:tcW w:w="0" w:type="auto"/>
            <w:tcPrChange w:id="1141" w:author="Marcus Beck" w:date="2021-07-28T18:44:00Z">
              <w:tcPr>
                <w:tcW w:w="0" w:type="auto"/>
              </w:tcPr>
            </w:tcPrChange>
          </w:tcPr>
          <w:p w14:paraId="085E3A32" w14:textId="77777777" w:rsidR="004C2887" w:rsidRDefault="008136D5">
            <w:pPr>
              <w:pStyle w:val="Compact"/>
            </w:pPr>
            <w:r>
              <w:t>AIC</w:t>
            </w:r>
          </w:p>
        </w:tc>
        <w:tc>
          <w:tcPr>
            <w:tcW w:w="0" w:type="auto"/>
            <w:tcPrChange w:id="1142" w:author="Marcus Beck" w:date="2021-07-28T18:44:00Z">
              <w:tcPr>
                <w:tcW w:w="0" w:type="auto"/>
              </w:tcPr>
            </w:tcPrChange>
          </w:tcPr>
          <w:p w14:paraId="21EB516E" w14:textId="77777777" w:rsidR="004C2887" w:rsidRDefault="008136D5">
            <w:pPr>
              <w:pStyle w:val="Compact"/>
            </w:pPr>
            <w:r>
              <w:t>GCV</w:t>
            </w:r>
          </w:p>
        </w:tc>
        <w:tc>
          <w:tcPr>
            <w:tcW w:w="0" w:type="auto"/>
            <w:tcPrChange w:id="1143" w:author="Marcus Beck" w:date="2021-07-28T18:44:00Z">
              <w:tcPr>
                <w:tcW w:w="0" w:type="auto"/>
              </w:tcPr>
            </w:tcPrChange>
          </w:tcPr>
          <w:p w14:paraId="5B9FA474" w14:textId="77777777" w:rsidR="004C2887" w:rsidRDefault="008136D5">
            <w:pPr>
              <w:pStyle w:val="Compact"/>
            </w:pPr>
            <w:r>
              <w:t>R2</w:t>
            </w:r>
          </w:p>
        </w:tc>
        <w:tc>
          <w:tcPr>
            <w:tcW w:w="0" w:type="auto"/>
            <w:tcPrChange w:id="1144" w:author="Marcus Beck" w:date="2021-07-28T18:44:00Z">
              <w:tcPr>
                <w:tcW w:w="0" w:type="auto"/>
              </w:tcPr>
            </w:tcPrChange>
          </w:tcPr>
          <w:p w14:paraId="1674D886" w14:textId="77777777" w:rsidR="004C2887" w:rsidRDefault="008136D5">
            <w:pPr>
              <w:pStyle w:val="Compact"/>
            </w:pPr>
            <w:r>
              <w:t>smoother</w:t>
            </w:r>
          </w:p>
        </w:tc>
        <w:tc>
          <w:tcPr>
            <w:tcW w:w="0" w:type="auto"/>
            <w:tcPrChange w:id="1145" w:author="Marcus Beck" w:date="2021-07-28T18:44:00Z">
              <w:tcPr>
                <w:tcW w:w="0" w:type="auto"/>
              </w:tcPr>
            </w:tcPrChange>
          </w:tcPr>
          <w:p w14:paraId="1BA3531D" w14:textId="77777777" w:rsidR="004C2887" w:rsidRDefault="008136D5">
            <w:pPr>
              <w:pStyle w:val="Compact"/>
              <w:jc w:val="right"/>
            </w:pPr>
            <w:proofErr w:type="spellStart"/>
            <w:r>
              <w:t>edf</w:t>
            </w:r>
            <w:proofErr w:type="spellEnd"/>
          </w:p>
        </w:tc>
        <w:tc>
          <w:tcPr>
            <w:tcW w:w="0" w:type="auto"/>
            <w:tcPrChange w:id="1146" w:author="Marcus Beck" w:date="2021-07-28T18:44:00Z">
              <w:tcPr>
                <w:tcW w:w="0" w:type="auto"/>
              </w:tcPr>
            </w:tcPrChange>
          </w:tcPr>
          <w:p w14:paraId="63B84F7B" w14:textId="77777777" w:rsidR="004C2887" w:rsidRDefault="008136D5">
            <w:pPr>
              <w:pStyle w:val="Compact"/>
              <w:jc w:val="right"/>
            </w:pPr>
            <w:r>
              <w:t>F</w:t>
            </w:r>
          </w:p>
        </w:tc>
        <w:tc>
          <w:tcPr>
            <w:tcW w:w="0" w:type="auto"/>
            <w:tcPrChange w:id="1147" w:author="Marcus Beck" w:date="2021-07-28T18:44:00Z">
              <w:tcPr>
                <w:tcW w:w="0" w:type="auto"/>
              </w:tcPr>
            </w:tcPrChange>
          </w:tcPr>
          <w:p w14:paraId="30CE1A9E" w14:textId="77777777" w:rsidR="004C2887" w:rsidRDefault="008136D5">
            <w:pPr>
              <w:pStyle w:val="Compact"/>
            </w:pPr>
            <w:r>
              <w:t>p-</w:t>
            </w:r>
            <w:proofErr w:type="spellStart"/>
            <w:r>
              <w:t>val</w:t>
            </w:r>
            <w:proofErr w:type="spellEnd"/>
          </w:p>
        </w:tc>
      </w:tr>
      <w:tr w:rsidR="004C2887" w14:paraId="14ACF059" w14:textId="77777777">
        <w:tc>
          <w:tcPr>
            <w:tcW w:w="0" w:type="auto"/>
            <w:tcPrChange w:id="1148" w:author="Marcus Beck" w:date="2021-07-28T18:44:00Z">
              <w:tcPr>
                <w:tcW w:w="0" w:type="auto"/>
              </w:tcPr>
            </w:tcPrChange>
          </w:tcPr>
          <w:p w14:paraId="45609FB6" w14:textId="77777777" w:rsidR="004C2887" w:rsidRDefault="008136D5">
            <w:pPr>
              <w:pStyle w:val="Compact"/>
            </w:pPr>
            <w:r>
              <w:t>S</w:t>
            </w:r>
          </w:p>
        </w:tc>
        <w:tc>
          <w:tcPr>
            <w:tcW w:w="0" w:type="auto"/>
            <w:tcPrChange w:id="1149" w:author="Marcus Beck" w:date="2021-07-28T18:44:00Z">
              <w:tcPr>
                <w:tcW w:w="0" w:type="auto"/>
              </w:tcPr>
            </w:tcPrChange>
          </w:tcPr>
          <w:p w14:paraId="26DBD95E" w14:textId="77777777" w:rsidR="004C2887" w:rsidRDefault="008136D5">
            <w:pPr>
              <w:pStyle w:val="Compact"/>
            </w:pPr>
            <w:r>
              <w:t>-138.2</w:t>
            </w:r>
          </w:p>
        </w:tc>
        <w:tc>
          <w:tcPr>
            <w:tcW w:w="0" w:type="auto"/>
            <w:tcPrChange w:id="1150" w:author="Marcus Beck" w:date="2021-07-28T18:44:00Z">
              <w:tcPr>
                <w:tcW w:w="0" w:type="auto"/>
              </w:tcPr>
            </w:tcPrChange>
          </w:tcPr>
          <w:p w14:paraId="5B2EB33A" w14:textId="77777777" w:rsidR="004C2887" w:rsidRDefault="008136D5">
            <w:pPr>
              <w:pStyle w:val="Compact"/>
            </w:pPr>
            <w:r>
              <w:t>0.06</w:t>
            </w:r>
          </w:p>
        </w:tc>
        <w:tc>
          <w:tcPr>
            <w:tcW w:w="0" w:type="auto"/>
            <w:tcPrChange w:id="1151" w:author="Marcus Beck" w:date="2021-07-28T18:44:00Z">
              <w:tcPr>
                <w:tcW w:w="0" w:type="auto"/>
              </w:tcPr>
            </w:tcPrChange>
          </w:tcPr>
          <w:p w14:paraId="299EAE3C" w14:textId="77777777" w:rsidR="004C2887" w:rsidRDefault="008136D5">
            <w:pPr>
              <w:pStyle w:val="Compact"/>
            </w:pPr>
            <w:r>
              <w:t>0.74</w:t>
            </w:r>
          </w:p>
        </w:tc>
        <w:tc>
          <w:tcPr>
            <w:tcW w:w="0" w:type="auto"/>
            <w:tcPrChange w:id="1152" w:author="Marcus Beck" w:date="2021-07-28T18:44:00Z">
              <w:tcPr>
                <w:tcW w:w="0" w:type="auto"/>
              </w:tcPr>
            </w:tcPrChange>
          </w:tcPr>
          <w:p w14:paraId="478EF86E" w14:textId="77777777" w:rsidR="004C2887" w:rsidRDefault="008136D5">
            <w:pPr>
              <w:pStyle w:val="Compact"/>
            </w:pPr>
            <w:r>
              <w:t>s(</w:t>
            </w:r>
            <w:proofErr w:type="spellStart"/>
            <w:r>
              <w:t>cont_year</w:t>
            </w:r>
            <w:proofErr w:type="spellEnd"/>
            <w:r>
              <w:t>)</w:t>
            </w:r>
          </w:p>
        </w:tc>
        <w:tc>
          <w:tcPr>
            <w:tcW w:w="0" w:type="auto"/>
            <w:tcPrChange w:id="1153" w:author="Marcus Beck" w:date="2021-07-28T18:44:00Z">
              <w:tcPr>
                <w:tcW w:w="0" w:type="auto"/>
              </w:tcPr>
            </w:tcPrChange>
          </w:tcPr>
          <w:p w14:paraId="52DD7C7C" w14:textId="77777777" w:rsidR="004C2887" w:rsidRDefault="008136D5">
            <w:pPr>
              <w:pStyle w:val="Compact"/>
              <w:jc w:val="right"/>
            </w:pPr>
            <w:r>
              <w:t>242.23</w:t>
            </w:r>
          </w:p>
        </w:tc>
        <w:tc>
          <w:tcPr>
            <w:tcW w:w="0" w:type="auto"/>
            <w:tcPrChange w:id="1154" w:author="Marcus Beck" w:date="2021-07-28T18:44:00Z">
              <w:tcPr>
                <w:tcW w:w="0" w:type="auto"/>
              </w:tcPr>
            </w:tcPrChange>
          </w:tcPr>
          <w:p w14:paraId="15FD89CD" w14:textId="77777777" w:rsidR="004C2887" w:rsidRDefault="008136D5">
            <w:pPr>
              <w:pStyle w:val="Compact"/>
              <w:jc w:val="right"/>
            </w:pPr>
            <w:r>
              <w:t>6.27</w:t>
            </w:r>
          </w:p>
        </w:tc>
        <w:tc>
          <w:tcPr>
            <w:tcW w:w="0" w:type="auto"/>
            <w:tcPrChange w:id="1155" w:author="Marcus Beck" w:date="2021-07-28T18:44:00Z">
              <w:tcPr>
                <w:tcW w:w="0" w:type="auto"/>
              </w:tcPr>
            </w:tcPrChange>
          </w:tcPr>
          <w:p w14:paraId="3A9C2E67" w14:textId="77777777" w:rsidR="004C2887" w:rsidRDefault="008136D5">
            <w:pPr>
              <w:pStyle w:val="Compact"/>
            </w:pPr>
            <w:r>
              <w:t>**</w:t>
            </w:r>
          </w:p>
        </w:tc>
      </w:tr>
      <w:tr w:rsidR="004C2887" w14:paraId="39A0354C" w14:textId="77777777">
        <w:tc>
          <w:tcPr>
            <w:tcW w:w="0" w:type="auto"/>
            <w:tcPrChange w:id="1156" w:author="Marcus Beck" w:date="2021-07-28T18:44:00Z">
              <w:tcPr>
                <w:tcW w:w="0" w:type="auto"/>
              </w:tcPr>
            </w:tcPrChange>
          </w:tcPr>
          <w:p w14:paraId="498D5262" w14:textId="77777777" w:rsidR="004C2887" w:rsidRDefault="008136D5">
            <w:pPr>
              <w:pStyle w:val="Compact"/>
            </w:pPr>
            <w:r>
              <w:t>SY</w:t>
            </w:r>
          </w:p>
        </w:tc>
        <w:tc>
          <w:tcPr>
            <w:tcW w:w="0" w:type="auto"/>
            <w:tcPrChange w:id="1157" w:author="Marcus Beck" w:date="2021-07-28T18:44:00Z">
              <w:tcPr>
                <w:tcW w:w="0" w:type="auto"/>
              </w:tcPr>
            </w:tcPrChange>
          </w:tcPr>
          <w:p w14:paraId="4D9E6174" w14:textId="77777777" w:rsidR="004C2887" w:rsidRDefault="008136D5">
            <w:pPr>
              <w:pStyle w:val="Compact"/>
            </w:pPr>
            <w:r>
              <w:t>-138.2</w:t>
            </w:r>
          </w:p>
        </w:tc>
        <w:tc>
          <w:tcPr>
            <w:tcW w:w="0" w:type="auto"/>
            <w:tcPrChange w:id="1158" w:author="Marcus Beck" w:date="2021-07-28T18:44:00Z">
              <w:tcPr>
                <w:tcW w:w="0" w:type="auto"/>
              </w:tcPr>
            </w:tcPrChange>
          </w:tcPr>
          <w:p w14:paraId="500D6F8A" w14:textId="77777777" w:rsidR="004C2887" w:rsidRDefault="008136D5">
            <w:pPr>
              <w:pStyle w:val="Compact"/>
            </w:pPr>
            <w:r>
              <w:t>0.06</w:t>
            </w:r>
          </w:p>
        </w:tc>
        <w:tc>
          <w:tcPr>
            <w:tcW w:w="0" w:type="auto"/>
            <w:tcPrChange w:id="1159" w:author="Marcus Beck" w:date="2021-07-28T18:44:00Z">
              <w:tcPr>
                <w:tcW w:w="0" w:type="auto"/>
              </w:tcPr>
            </w:tcPrChange>
          </w:tcPr>
          <w:p w14:paraId="2E7CD727" w14:textId="77777777" w:rsidR="004C2887" w:rsidRDefault="008136D5">
            <w:pPr>
              <w:pStyle w:val="Compact"/>
            </w:pPr>
            <w:r>
              <w:t>0.74</w:t>
            </w:r>
          </w:p>
        </w:tc>
        <w:tc>
          <w:tcPr>
            <w:tcW w:w="0" w:type="auto"/>
            <w:tcPrChange w:id="1160" w:author="Marcus Beck" w:date="2021-07-28T18:44:00Z">
              <w:tcPr>
                <w:tcW w:w="0" w:type="auto"/>
              </w:tcPr>
            </w:tcPrChange>
          </w:tcPr>
          <w:p w14:paraId="0656BABA" w14:textId="77777777" w:rsidR="004C2887" w:rsidRDefault="008136D5">
            <w:pPr>
              <w:pStyle w:val="Compact"/>
            </w:pPr>
            <w:r>
              <w:t>s(</w:t>
            </w:r>
            <w:proofErr w:type="spellStart"/>
            <w:r>
              <w:t>cont_year</w:t>
            </w:r>
            <w:proofErr w:type="spellEnd"/>
            <w:r>
              <w:t>)</w:t>
            </w:r>
          </w:p>
        </w:tc>
        <w:tc>
          <w:tcPr>
            <w:tcW w:w="0" w:type="auto"/>
            <w:tcPrChange w:id="1161" w:author="Marcus Beck" w:date="2021-07-28T18:44:00Z">
              <w:tcPr>
                <w:tcW w:w="0" w:type="auto"/>
              </w:tcPr>
            </w:tcPrChange>
          </w:tcPr>
          <w:p w14:paraId="484636F4" w14:textId="77777777" w:rsidR="004C2887" w:rsidRDefault="008136D5">
            <w:pPr>
              <w:pStyle w:val="Compact"/>
              <w:jc w:val="right"/>
            </w:pPr>
            <w:r>
              <w:t>242.23</w:t>
            </w:r>
          </w:p>
        </w:tc>
        <w:tc>
          <w:tcPr>
            <w:tcW w:w="0" w:type="auto"/>
            <w:tcPrChange w:id="1162" w:author="Marcus Beck" w:date="2021-07-28T18:44:00Z">
              <w:tcPr>
                <w:tcW w:w="0" w:type="auto"/>
              </w:tcPr>
            </w:tcPrChange>
          </w:tcPr>
          <w:p w14:paraId="48B7101F" w14:textId="77777777" w:rsidR="004C2887" w:rsidRDefault="008136D5">
            <w:pPr>
              <w:pStyle w:val="Compact"/>
              <w:jc w:val="right"/>
            </w:pPr>
            <w:r>
              <w:t>6.27</w:t>
            </w:r>
          </w:p>
        </w:tc>
        <w:tc>
          <w:tcPr>
            <w:tcW w:w="0" w:type="auto"/>
            <w:tcPrChange w:id="1163" w:author="Marcus Beck" w:date="2021-07-28T18:44:00Z">
              <w:tcPr>
                <w:tcW w:w="0" w:type="auto"/>
              </w:tcPr>
            </w:tcPrChange>
          </w:tcPr>
          <w:p w14:paraId="31F25B2A" w14:textId="77777777" w:rsidR="004C2887" w:rsidRDefault="008136D5">
            <w:pPr>
              <w:pStyle w:val="Compact"/>
            </w:pPr>
            <w:r>
              <w:t>**</w:t>
            </w:r>
          </w:p>
        </w:tc>
      </w:tr>
      <w:tr w:rsidR="004C2887" w14:paraId="18C38C10" w14:textId="77777777">
        <w:tc>
          <w:tcPr>
            <w:tcW w:w="0" w:type="auto"/>
            <w:tcPrChange w:id="1164" w:author="Marcus Beck" w:date="2021-07-28T18:44:00Z">
              <w:tcPr>
                <w:tcW w:w="0" w:type="auto"/>
              </w:tcPr>
            </w:tcPrChange>
          </w:tcPr>
          <w:p w14:paraId="522972AF" w14:textId="77777777" w:rsidR="004C2887" w:rsidRDefault="008136D5">
            <w:pPr>
              <w:pStyle w:val="Compact"/>
            </w:pPr>
            <w:r>
              <w:t>SYD</w:t>
            </w:r>
          </w:p>
        </w:tc>
        <w:tc>
          <w:tcPr>
            <w:tcW w:w="0" w:type="auto"/>
            <w:tcPrChange w:id="1165" w:author="Marcus Beck" w:date="2021-07-28T18:44:00Z">
              <w:tcPr>
                <w:tcW w:w="0" w:type="auto"/>
              </w:tcPr>
            </w:tcPrChange>
          </w:tcPr>
          <w:p w14:paraId="1B2187C2" w14:textId="77777777" w:rsidR="004C2887" w:rsidRDefault="008136D5">
            <w:pPr>
              <w:pStyle w:val="Compact"/>
            </w:pPr>
            <w:r>
              <w:t>-135.66</w:t>
            </w:r>
          </w:p>
        </w:tc>
        <w:tc>
          <w:tcPr>
            <w:tcW w:w="0" w:type="auto"/>
            <w:tcPrChange w:id="1166" w:author="Marcus Beck" w:date="2021-07-28T18:44:00Z">
              <w:tcPr>
                <w:tcW w:w="0" w:type="auto"/>
              </w:tcPr>
            </w:tcPrChange>
          </w:tcPr>
          <w:p w14:paraId="7061CB54" w14:textId="77777777" w:rsidR="004C2887" w:rsidRDefault="008136D5">
            <w:pPr>
              <w:pStyle w:val="Compact"/>
            </w:pPr>
            <w:r>
              <w:t>0.06</w:t>
            </w:r>
          </w:p>
        </w:tc>
        <w:tc>
          <w:tcPr>
            <w:tcW w:w="0" w:type="auto"/>
            <w:tcPrChange w:id="1167" w:author="Marcus Beck" w:date="2021-07-28T18:44:00Z">
              <w:tcPr>
                <w:tcW w:w="0" w:type="auto"/>
              </w:tcPr>
            </w:tcPrChange>
          </w:tcPr>
          <w:p w14:paraId="72C25C02" w14:textId="77777777" w:rsidR="004C2887" w:rsidRDefault="008136D5">
            <w:pPr>
              <w:pStyle w:val="Compact"/>
            </w:pPr>
            <w:r>
              <w:t>0.74</w:t>
            </w:r>
          </w:p>
        </w:tc>
        <w:tc>
          <w:tcPr>
            <w:tcW w:w="0" w:type="auto"/>
            <w:tcPrChange w:id="1168" w:author="Marcus Beck" w:date="2021-07-28T18:44:00Z">
              <w:tcPr>
                <w:tcW w:w="0" w:type="auto"/>
              </w:tcPr>
            </w:tcPrChange>
          </w:tcPr>
          <w:p w14:paraId="2550BABB" w14:textId="77777777" w:rsidR="004C2887" w:rsidRDefault="008136D5">
            <w:pPr>
              <w:pStyle w:val="Compact"/>
            </w:pPr>
            <w:r>
              <w:t>s(</w:t>
            </w:r>
            <w:proofErr w:type="spellStart"/>
            <w:r>
              <w:t>cont_year</w:t>
            </w:r>
            <w:proofErr w:type="spellEnd"/>
            <w:r>
              <w:t>)</w:t>
            </w:r>
          </w:p>
        </w:tc>
        <w:tc>
          <w:tcPr>
            <w:tcW w:w="0" w:type="auto"/>
            <w:tcPrChange w:id="1169" w:author="Marcus Beck" w:date="2021-07-28T18:44:00Z">
              <w:tcPr>
                <w:tcW w:w="0" w:type="auto"/>
              </w:tcPr>
            </w:tcPrChange>
          </w:tcPr>
          <w:p w14:paraId="2518511B" w14:textId="77777777" w:rsidR="004C2887" w:rsidRDefault="008136D5">
            <w:pPr>
              <w:pStyle w:val="Compact"/>
              <w:jc w:val="right"/>
            </w:pPr>
            <w:r>
              <w:t>229.33</w:t>
            </w:r>
          </w:p>
        </w:tc>
        <w:tc>
          <w:tcPr>
            <w:tcW w:w="0" w:type="auto"/>
            <w:tcPrChange w:id="1170" w:author="Marcus Beck" w:date="2021-07-28T18:44:00Z">
              <w:tcPr>
                <w:tcW w:w="0" w:type="auto"/>
              </w:tcPr>
            </w:tcPrChange>
          </w:tcPr>
          <w:p w14:paraId="30EC42FD" w14:textId="77777777" w:rsidR="004C2887" w:rsidRDefault="008136D5">
            <w:pPr>
              <w:pStyle w:val="Compact"/>
              <w:jc w:val="right"/>
            </w:pPr>
            <w:r>
              <w:t>3.88</w:t>
            </w:r>
          </w:p>
        </w:tc>
        <w:tc>
          <w:tcPr>
            <w:tcW w:w="0" w:type="auto"/>
            <w:tcPrChange w:id="1171" w:author="Marcus Beck" w:date="2021-07-28T18:44:00Z">
              <w:tcPr>
                <w:tcW w:w="0" w:type="auto"/>
              </w:tcPr>
            </w:tcPrChange>
          </w:tcPr>
          <w:p w14:paraId="72D2B701" w14:textId="77777777" w:rsidR="004C2887" w:rsidRDefault="008136D5">
            <w:pPr>
              <w:pStyle w:val="Compact"/>
            </w:pPr>
            <w:r>
              <w:t>**</w:t>
            </w:r>
          </w:p>
        </w:tc>
      </w:tr>
      <w:tr w:rsidR="004C2887" w14:paraId="702D0E2D" w14:textId="77777777">
        <w:tc>
          <w:tcPr>
            <w:tcW w:w="0" w:type="auto"/>
            <w:tcPrChange w:id="1172" w:author="Marcus Beck" w:date="2021-07-28T18:44:00Z">
              <w:tcPr>
                <w:tcW w:w="0" w:type="auto"/>
              </w:tcPr>
            </w:tcPrChange>
          </w:tcPr>
          <w:p w14:paraId="20E10E77" w14:textId="77777777" w:rsidR="004C2887" w:rsidRDefault="004C2887"/>
        </w:tc>
        <w:tc>
          <w:tcPr>
            <w:tcW w:w="0" w:type="auto"/>
            <w:tcPrChange w:id="1173" w:author="Marcus Beck" w:date="2021-07-28T18:44:00Z">
              <w:tcPr>
                <w:tcW w:w="0" w:type="auto"/>
              </w:tcPr>
            </w:tcPrChange>
          </w:tcPr>
          <w:p w14:paraId="74F4BE19" w14:textId="77777777" w:rsidR="004C2887" w:rsidRDefault="004C2887"/>
        </w:tc>
        <w:tc>
          <w:tcPr>
            <w:tcW w:w="0" w:type="auto"/>
            <w:tcPrChange w:id="1174" w:author="Marcus Beck" w:date="2021-07-28T18:44:00Z">
              <w:tcPr>
                <w:tcW w:w="0" w:type="auto"/>
              </w:tcPr>
            </w:tcPrChange>
          </w:tcPr>
          <w:p w14:paraId="6C2DC13C" w14:textId="77777777" w:rsidR="004C2887" w:rsidRDefault="004C2887"/>
        </w:tc>
        <w:tc>
          <w:tcPr>
            <w:tcW w:w="0" w:type="auto"/>
            <w:tcPrChange w:id="1175" w:author="Marcus Beck" w:date="2021-07-28T18:44:00Z">
              <w:tcPr>
                <w:tcW w:w="0" w:type="auto"/>
              </w:tcPr>
            </w:tcPrChange>
          </w:tcPr>
          <w:p w14:paraId="325B1A40" w14:textId="77777777" w:rsidR="004C2887" w:rsidRDefault="004C2887"/>
        </w:tc>
        <w:tc>
          <w:tcPr>
            <w:tcW w:w="0" w:type="auto"/>
            <w:tcPrChange w:id="1176" w:author="Marcus Beck" w:date="2021-07-28T18:44:00Z">
              <w:tcPr>
                <w:tcW w:w="0" w:type="auto"/>
              </w:tcPr>
            </w:tcPrChange>
          </w:tcPr>
          <w:p w14:paraId="6C0AE20A" w14:textId="77777777" w:rsidR="004C2887" w:rsidRDefault="008136D5">
            <w:pPr>
              <w:pStyle w:val="Compact"/>
            </w:pPr>
            <w:r>
              <w:t>s(</w:t>
            </w:r>
            <w:proofErr w:type="spellStart"/>
            <w:r>
              <w:t>doy</w:t>
            </w:r>
            <w:proofErr w:type="spellEnd"/>
            <w:r>
              <w:t>)</w:t>
            </w:r>
          </w:p>
        </w:tc>
        <w:tc>
          <w:tcPr>
            <w:tcW w:w="0" w:type="auto"/>
            <w:tcPrChange w:id="1177" w:author="Marcus Beck" w:date="2021-07-28T18:44:00Z">
              <w:tcPr>
                <w:tcW w:w="0" w:type="auto"/>
              </w:tcPr>
            </w:tcPrChange>
          </w:tcPr>
          <w:p w14:paraId="788E7CD6" w14:textId="77777777" w:rsidR="004C2887" w:rsidRDefault="008136D5">
            <w:pPr>
              <w:pStyle w:val="Compact"/>
              <w:jc w:val="right"/>
            </w:pPr>
            <w:r>
              <w:t>8.07</w:t>
            </w:r>
          </w:p>
        </w:tc>
        <w:tc>
          <w:tcPr>
            <w:tcW w:w="0" w:type="auto"/>
            <w:tcPrChange w:id="1178" w:author="Marcus Beck" w:date="2021-07-28T18:44:00Z">
              <w:tcPr>
                <w:tcW w:w="0" w:type="auto"/>
              </w:tcPr>
            </w:tcPrChange>
          </w:tcPr>
          <w:p w14:paraId="0D580A77" w14:textId="77777777" w:rsidR="004C2887" w:rsidRDefault="008136D5">
            <w:pPr>
              <w:pStyle w:val="Compact"/>
              <w:jc w:val="right"/>
            </w:pPr>
            <w:r>
              <w:t>0.11</w:t>
            </w:r>
          </w:p>
        </w:tc>
        <w:tc>
          <w:tcPr>
            <w:tcW w:w="0" w:type="auto"/>
            <w:tcPrChange w:id="1179" w:author="Marcus Beck" w:date="2021-07-28T18:44:00Z">
              <w:tcPr>
                <w:tcW w:w="0" w:type="auto"/>
              </w:tcPr>
            </w:tcPrChange>
          </w:tcPr>
          <w:p w14:paraId="0596404A" w14:textId="77777777" w:rsidR="004C2887" w:rsidRDefault="008136D5">
            <w:pPr>
              <w:pStyle w:val="Compact"/>
            </w:pPr>
            <w:r>
              <w:t>**</w:t>
            </w:r>
          </w:p>
        </w:tc>
      </w:tr>
      <w:tr w:rsidR="004C2887" w14:paraId="55106CC4" w14:textId="77777777">
        <w:tc>
          <w:tcPr>
            <w:tcW w:w="0" w:type="auto"/>
            <w:tcPrChange w:id="1180" w:author="Marcus Beck" w:date="2021-07-28T18:44:00Z">
              <w:tcPr>
                <w:tcW w:w="0" w:type="auto"/>
              </w:tcPr>
            </w:tcPrChange>
          </w:tcPr>
          <w:p w14:paraId="0B85D680" w14:textId="77777777" w:rsidR="004C2887" w:rsidRDefault="008136D5">
            <w:pPr>
              <w:pStyle w:val="Compact"/>
            </w:pPr>
            <w:r>
              <w:t>SYDI</w:t>
            </w:r>
          </w:p>
        </w:tc>
        <w:tc>
          <w:tcPr>
            <w:tcW w:w="0" w:type="auto"/>
            <w:tcPrChange w:id="1181" w:author="Marcus Beck" w:date="2021-07-28T18:44:00Z">
              <w:tcPr>
                <w:tcW w:w="0" w:type="auto"/>
              </w:tcPr>
            </w:tcPrChange>
          </w:tcPr>
          <w:p w14:paraId="2882B39C" w14:textId="77777777" w:rsidR="004C2887" w:rsidRDefault="008136D5">
            <w:pPr>
              <w:pStyle w:val="Compact"/>
            </w:pPr>
            <w:r>
              <w:t>-123.57</w:t>
            </w:r>
          </w:p>
        </w:tc>
        <w:tc>
          <w:tcPr>
            <w:tcW w:w="0" w:type="auto"/>
            <w:tcPrChange w:id="1182" w:author="Marcus Beck" w:date="2021-07-28T18:44:00Z">
              <w:tcPr>
                <w:tcW w:w="0" w:type="auto"/>
              </w:tcPr>
            </w:tcPrChange>
          </w:tcPr>
          <w:p w14:paraId="3931299C" w14:textId="77777777" w:rsidR="004C2887" w:rsidRDefault="008136D5">
            <w:pPr>
              <w:pStyle w:val="Compact"/>
            </w:pPr>
            <w:r>
              <w:t>0.06</w:t>
            </w:r>
          </w:p>
        </w:tc>
        <w:tc>
          <w:tcPr>
            <w:tcW w:w="0" w:type="auto"/>
            <w:tcPrChange w:id="1183" w:author="Marcus Beck" w:date="2021-07-28T18:44:00Z">
              <w:tcPr>
                <w:tcW w:w="0" w:type="auto"/>
              </w:tcPr>
            </w:tcPrChange>
          </w:tcPr>
          <w:p w14:paraId="2E161985" w14:textId="77777777" w:rsidR="004C2887" w:rsidRDefault="008136D5">
            <w:pPr>
              <w:pStyle w:val="Compact"/>
            </w:pPr>
            <w:r>
              <w:t>0.73</w:t>
            </w:r>
          </w:p>
        </w:tc>
        <w:tc>
          <w:tcPr>
            <w:tcW w:w="0" w:type="auto"/>
            <w:tcPrChange w:id="1184" w:author="Marcus Beck" w:date="2021-07-28T18:44:00Z">
              <w:tcPr>
                <w:tcW w:w="0" w:type="auto"/>
              </w:tcPr>
            </w:tcPrChange>
          </w:tcPr>
          <w:p w14:paraId="20DDC09C" w14:textId="77777777" w:rsidR="004C2887" w:rsidRDefault="008136D5">
            <w:pPr>
              <w:pStyle w:val="Compact"/>
            </w:pPr>
            <w:r>
              <w:t>s(</w:t>
            </w:r>
            <w:proofErr w:type="spellStart"/>
            <w:r>
              <w:t>cont_year</w:t>
            </w:r>
            <w:proofErr w:type="spellEnd"/>
            <w:r>
              <w:t>)</w:t>
            </w:r>
          </w:p>
        </w:tc>
        <w:tc>
          <w:tcPr>
            <w:tcW w:w="0" w:type="auto"/>
            <w:tcPrChange w:id="1185" w:author="Marcus Beck" w:date="2021-07-28T18:44:00Z">
              <w:tcPr>
                <w:tcW w:w="0" w:type="auto"/>
              </w:tcPr>
            </w:tcPrChange>
          </w:tcPr>
          <w:p w14:paraId="7632EA79" w14:textId="77777777" w:rsidR="004C2887" w:rsidRDefault="008136D5">
            <w:pPr>
              <w:pStyle w:val="Compact"/>
              <w:jc w:val="right"/>
            </w:pPr>
            <w:r>
              <w:t>136.88</w:t>
            </w:r>
          </w:p>
        </w:tc>
        <w:tc>
          <w:tcPr>
            <w:tcW w:w="0" w:type="auto"/>
            <w:tcPrChange w:id="1186" w:author="Marcus Beck" w:date="2021-07-28T18:44:00Z">
              <w:tcPr>
                <w:tcW w:w="0" w:type="auto"/>
              </w:tcPr>
            </w:tcPrChange>
          </w:tcPr>
          <w:p w14:paraId="1A5A20F1" w14:textId="77777777" w:rsidR="004C2887" w:rsidRDefault="008136D5">
            <w:pPr>
              <w:pStyle w:val="Compact"/>
              <w:jc w:val="right"/>
            </w:pPr>
            <w:r>
              <w:t>3.13</w:t>
            </w:r>
          </w:p>
        </w:tc>
        <w:tc>
          <w:tcPr>
            <w:tcW w:w="0" w:type="auto"/>
            <w:tcPrChange w:id="1187" w:author="Marcus Beck" w:date="2021-07-28T18:44:00Z">
              <w:tcPr>
                <w:tcW w:w="0" w:type="auto"/>
              </w:tcPr>
            </w:tcPrChange>
          </w:tcPr>
          <w:p w14:paraId="0EAE7021" w14:textId="77777777" w:rsidR="004C2887" w:rsidRDefault="008136D5">
            <w:pPr>
              <w:pStyle w:val="Compact"/>
            </w:pPr>
            <w:r>
              <w:t>**</w:t>
            </w:r>
          </w:p>
        </w:tc>
      </w:tr>
      <w:tr w:rsidR="004C2887" w14:paraId="3E392B19" w14:textId="77777777">
        <w:tc>
          <w:tcPr>
            <w:tcW w:w="0" w:type="auto"/>
            <w:tcPrChange w:id="1188" w:author="Marcus Beck" w:date="2021-07-28T18:44:00Z">
              <w:tcPr>
                <w:tcW w:w="0" w:type="auto"/>
              </w:tcPr>
            </w:tcPrChange>
          </w:tcPr>
          <w:p w14:paraId="72297FAE" w14:textId="77777777" w:rsidR="004C2887" w:rsidRDefault="004C2887"/>
        </w:tc>
        <w:tc>
          <w:tcPr>
            <w:tcW w:w="0" w:type="auto"/>
            <w:tcPrChange w:id="1189" w:author="Marcus Beck" w:date="2021-07-28T18:44:00Z">
              <w:tcPr>
                <w:tcW w:w="0" w:type="auto"/>
              </w:tcPr>
            </w:tcPrChange>
          </w:tcPr>
          <w:p w14:paraId="3D14264E" w14:textId="77777777" w:rsidR="004C2887" w:rsidRDefault="004C2887"/>
        </w:tc>
        <w:tc>
          <w:tcPr>
            <w:tcW w:w="0" w:type="auto"/>
            <w:tcPrChange w:id="1190" w:author="Marcus Beck" w:date="2021-07-28T18:44:00Z">
              <w:tcPr>
                <w:tcW w:w="0" w:type="auto"/>
              </w:tcPr>
            </w:tcPrChange>
          </w:tcPr>
          <w:p w14:paraId="490E4DFC" w14:textId="77777777" w:rsidR="004C2887" w:rsidRDefault="004C2887"/>
        </w:tc>
        <w:tc>
          <w:tcPr>
            <w:tcW w:w="0" w:type="auto"/>
            <w:tcPrChange w:id="1191" w:author="Marcus Beck" w:date="2021-07-28T18:44:00Z">
              <w:tcPr>
                <w:tcW w:w="0" w:type="auto"/>
              </w:tcPr>
            </w:tcPrChange>
          </w:tcPr>
          <w:p w14:paraId="44D2999C" w14:textId="77777777" w:rsidR="004C2887" w:rsidRDefault="004C2887"/>
        </w:tc>
        <w:tc>
          <w:tcPr>
            <w:tcW w:w="0" w:type="auto"/>
            <w:tcPrChange w:id="1192" w:author="Marcus Beck" w:date="2021-07-28T18:44:00Z">
              <w:tcPr>
                <w:tcW w:w="0" w:type="auto"/>
              </w:tcPr>
            </w:tcPrChange>
          </w:tcPr>
          <w:p w14:paraId="5E5BC013" w14:textId="77777777" w:rsidR="004C2887" w:rsidRDefault="008136D5">
            <w:pPr>
              <w:pStyle w:val="Compact"/>
            </w:pPr>
            <w:r>
              <w:t>s(</w:t>
            </w:r>
            <w:proofErr w:type="spellStart"/>
            <w:r>
              <w:t>doy</w:t>
            </w:r>
            <w:proofErr w:type="spellEnd"/>
            <w:r>
              <w:t>)</w:t>
            </w:r>
          </w:p>
        </w:tc>
        <w:tc>
          <w:tcPr>
            <w:tcW w:w="0" w:type="auto"/>
            <w:tcPrChange w:id="1193" w:author="Marcus Beck" w:date="2021-07-28T18:44:00Z">
              <w:tcPr>
                <w:tcW w:w="0" w:type="auto"/>
              </w:tcPr>
            </w:tcPrChange>
          </w:tcPr>
          <w:p w14:paraId="00E480E8" w14:textId="77777777" w:rsidR="004C2887" w:rsidRDefault="008136D5">
            <w:pPr>
              <w:pStyle w:val="Compact"/>
              <w:jc w:val="right"/>
            </w:pPr>
            <w:r>
              <w:t>9.54</w:t>
            </w:r>
          </w:p>
        </w:tc>
        <w:tc>
          <w:tcPr>
            <w:tcW w:w="0" w:type="auto"/>
            <w:tcPrChange w:id="1194" w:author="Marcus Beck" w:date="2021-07-28T18:44:00Z">
              <w:tcPr>
                <w:tcW w:w="0" w:type="auto"/>
              </w:tcPr>
            </w:tcPrChange>
          </w:tcPr>
          <w:p w14:paraId="5931FC40" w14:textId="77777777" w:rsidR="004C2887" w:rsidRDefault="008136D5">
            <w:pPr>
              <w:pStyle w:val="Compact"/>
              <w:jc w:val="right"/>
            </w:pPr>
            <w:r>
              <w:t>0.79</w:t>
            </w:r>
          </w:p>
        </w:tc>
        <w:tc>
          <w:tcPr>
            <w:tcW w:w="0" w:type="auto"/>
            <w:tcPrChange w:id="1195" w:author="Marcus Beck" w:date="2021-07-28T18:44:00Z">
              <w:tcPr>
                <w:tcW w:w="0" w:type="auto"/>
              </w:tcPr>
            </w:tcPrChange>
          </w:tcPr>
          <w:p w14:paraId="6DA71763" w14:textId="77777777" w:rsidR="004C2887" w:rsidRDefault="008136D5">
            <w:pPr>
              <w:pStyle w:val="Compact"/>
            </w:pPr>
            <w:r>
              <w:t>**</w:t>
            </w:r>
          </w:p>
        </w:tc>
      </w:tr>
      <w:tr w:rsidR="004C2887" w14:paraId="4A10CB8A" w14:textId="77777777">
        <w:tc>
          <w:tcPr>
            <w:tcW w:w="0" w:type="auto"/>
            <w:tcPrChange w:id="1196" w:author="Marcus Beck" w:date="2021-07-28T18:44:00Z">
              <w:tcPr>
                <w:tcW w:w="0" w:type="auto"/>
              </w:tcPr>
            </w:tcPrChange>
          </w:tcPr>
          <w:p w14:paraId="32373AEB" w14:textId="77777777" w:rsidR="004C2887" w:rsidRDefault="004C2887"/>
        </w:tc>
        <w:tc>
          <w:tcPr>
            <w:tcW w:w="0" w:type="auto"/>
            <w:tcPrChange w:id="1197" w:author="Marcus Beck" w:date="2021-07-28T18:44:00Z">
              <w:tcPr>
                <w:tcW w:w="0" w:type="auto"/>
              </w:tcPr>
            </w:tcPrChange>
          </w:tcPr>
          <w:p w14:paraId="0BDC253D" w14:textId="77777777" w:rsidR="004C2887" w:rsidRDefault="004C2887"/>
        </w:tc>
        <w:tc>
          <w:tcPr>
            <w:tcW w:w="0" w:type="auto"/>
            <w:tcPrChange w:id="1198" w:author="Marcus Beck" w:date="2021-07-28T18:44:00Z">
              <w:tcPr>
                <w:tcW w:w="0" w:type="auto"/>
              </w:tcPr>
            </w:tcPrChange>
          </w:tcPr>
          <w:p w14:paraId="178D3CCD" w14:textId="77777777" w:rsidR="004C2887" w:rsidRDefault="004C2887"/>
        </w:tc>
        <w:tc>
          <w:tcPr>
            <w:tcW w:w="0" w:type="auto"/>
            <w:tcPrChange w:id="1199" w:author="Marcus Beck" w:date="2021-07-28T18:44:00Z">
              <w:tcPr>
                <w:tcW w:w="0" w:type="auto"/>
              </w:tcPr>
            </w:tcPrChange>
          </w:tcPr>
          <w:p w14:paraId="20623B53" w14:textId="77777777" w:rsidR="004C2887" w:rsidRDefault="004C2887"/>
        </w:tc>
        <w:tc>
          <w:tcPr>
            <w:tcW w:w="0" w:type="auto"/>
            <w:tcPrChange w:id="1200" w:author="Marcus Beck" w:date="2021-07-28T18:44:00Z">
              <w:tcPr>
                <w:tcW w:w="0" w:type="auto"/>
              </w:tcPr>
            </w:tcPrChange>
          </w:tcPr>
          <w:p w14:paraId="738A9120" w14:textId="77777777" w:rsidR="004C2887" w:rsidRDefault="008136D5">
            <w:pPr>
              <w:pStyle w:val="Compact"/>
            </w:pPr>
            <w:proofErr w:type="spellStart"/>
            <w:r>
              <w:t>ti</w:t>
            </w:r>
            <w:proofErr w:type="spellEnd"/>
            <w:r>
              <w:t>(</w:t>
            </w:r>
            <w:proofErr w:type="spellStart"/>
            <w:r>
              <w:t>cont_</w:t>
            </w:r>
            <w:proofErr w:type="gramStart"/>
            <w:r>
              <w:t>year,doy</w:t>
            </w:r>
            <w:proofErr w:type="spellEnd"/>
            <w:proofErr w:type="gramEnd"/>
            <w:r>
              <w:t>)</w:t>
            </w:r>
          </w:p>
        </w:tc>
        <w:tc>
          <w:tcPr>
            <w:tcW w:w="0" w:type="auto"/>
            <w:tcPrChange w:id="1201" w:author="Marcus Beck" w:date="2021-07-28T18:44:00Z">
              <w:tcPr>
                <w:tcW w:w="0" w:type="auto"/>
              </w:tcPr>
            </w:tcPrChange>
          </w:tcPr>
          <w:p w14:paraId="25EE7EC0" w14:textId="77777777" w:rsidR="004C2887" w:rsidRDefault="008136D5">
            <w:pPr>
              <w:pStyle w:val="Compact"/>
              <w:jc w:val="right"/>
            </w:pPr>
            <w:r>
              <w:t>69.31</w:t>
            </w:r>
          </w:p>
        </w:tc>
        <w:tc>
          <w:tcPr>
            <w:tcW w:w="0" w:type="auto"/>
            <w:tcPrChange w:id="1202" w:author="Marcus Beck" w:date="2021-07-28T18:44:00Z">
              <w:tcPr>
                <w:tcW w:w="0" w:type="auto"/>
              </w:tcPr>
            </w:tcPrChange>
          </w:tcPr>
          <w:p w14:paraId="4981449F" w14:textId="77777777" w:rsidR="004C2887" w:rsidRDefault="008136D5">
            <w:pPr>
              <w:pStyle w:val="Compact"/>
              <w:jc w:val="right"/>
            </w:pPr>
            <w:r>
              <w:t>0.74</w:t>
            </w:r>
          </w:p>
        </w:tc>
        <w:tc>
          <w:tcPr>
            <w:tcW w:w="0" w:type="auto"/>
            <w:tcPrChange w:id="1203" w:author="Marcus Beck" w:date="2021-07-28T18:44:00Z">
              <w:tcPr>
                <w:tcW w:w="0" w:type="auto"/>
              </w:tcPr>
            </w:tcPrChange>
          </w:tcPr>
          <w:p w14:paraId="7F325C6D" w14:textId="77777777" w:rsidR="004C2887" w:rsidRDefault="008136D5">
            <w:pPr>
              <w:pStyle w:val="Compact"/>
            </w:pPr>
            <w:r>
              <w:t>**</w:t>
            </w:r>
          </w:p>
        </w:tc>
      </w:tr>
    </w:tbl>
    <w:p w14:paraId="20820F9A" w14:textId="77777777" w:rsidR="002E63A4" w:rsidRDefault="002E63A4">
      <w:pPr>
        <w:rPr>
          <w:rPrChange w:id="1204" w:author="Marcus Beck" w:date="2021-07-28T18:44:00Z">
            <w:rPr>
              <w:i/>
            </w:rPr>
          </w:rPrChange>
        </w:rPr>
      </w:pPr>
      <w:r>
        <w:br w:type="page"/>
      </w:r>
    </w:p>
    <w:p w14:paraId="74C8B57C" w14:textId="77777777" w:rsidR="004C2887" w:rsidRDefault="008136D5">
      <w:pPr>
        <w:pStyle w:val="TableCaption"/>
      </w:pPr>
      <w:r>
        <w:lastRenderedPageBreak/>
        <w:t>Table 4: Model performance statistics for each station as Akaike Information Criterion scores (AIC), generalized cross-validation scores (GCV), and r-squared values.</w:t>
      </w:r>
    </w:p>
    <w:tbl>
      <w:tblPr>
        <w:tblW w:w="0" w:type="pct"/>
        <w:tblLook w:val="0020" w:firstRow="1" w:lastRow="0" w:firstColumn="0" w:lastColumn="0" w:noHBand="0" w:noVBand="0"/>
        <w:tblPrChange w:id="1205" w:author="Marcus Beck" w:date="2021-07-28T18:44:00Z">
          <w:tblPr>
            <w:tblW w:w="0" w:type="pct"/>
            <w:tblLook w:val="0020" w:firstRow="1" w:lastRow="0" w:firstColumn="0" w:lastColumn="0" w:noHBand="0" w:noVBand="0"/>
          </w:tblPr>
        </w:tblPrChange>
      </w:tblPr>
      <w:tblGrid>
        <w:gridCol w:w="856"/>
        <w:gridCol w:w="956"/>
        <w:gridCol w:w="723"/>
        <w:gridCol w:w="1203"/>
        <w:tblGridChange w:id="1206">
          <w:tblGrid>
            <w:gridCol w:w="856"/>
            <w:gridCol w:w="956"/>
            <w:gridCol w:w="723"/>
            <w:gridCol w:w="1203"/>
          </w:tblGrid>
        </w:tblGridChange>
      </w:tblGrid>
      <w:tr w:rsidR="004C2887" w14:paraId="6CDD75CE" w14:textId="77777777">
        <w:tc>
          <w:tcPr>
            <w:tcW w:w="0" w:type="auto"/>
            <w:tcPrChange w:id="1207" w:author="Marcus Beck" w:date="2021-07-28T18:44:00Z">
              <w:tcPr>
                <w:tcW w:w="0" w:type="auto"/>
              </w:tcPr>
            </w:tcPrChange>
          </w:tcPr>
          <w:p w14:paraId="52E750DB" w14:textId="77777777" w:rsidR="004C2887" w:rsidRDefault="008136D5">
            <w:pPr>
              <w:pStyle w:val="Compact"/>
            </w:pPr>
            <w:r>
              <w:t>station</w:t>
            </w:r>
          </w:p>
        </w:tc>
        <w:tc>
          <w:tcPr>
            <w:tcW w:w="0" w:type="auto"/>
            <w:tcPrChange w:id="1208" w:author="Marcus Beck" w:date="2021-07-28T18:44:00Z">
              <w:tcPr>
                <w:tcW w:w="0" w:type="auto"/>
              </w:tcPr>
            </w:tcPrChange>
          </w:tcPr>
          <w:p w14:paraId="0F15BBDA" w14:textId="77777777" w:rsidR="004C2887" w:rsidRDefault="008136D5">
            <w:pPr>
              <w:pStyle w:val="Compact"/>
              <w:jc w:val="right"/>
            </w:pPr>
            <w:r>
              <w:t>AIC</w:t>
            </w:r>
          </w:p>
        </w:tc>
        <w:tc>
          <w:tcPr>
            <w:tcW w:w="0" w:type="auto"/>
            <w:tcPrChange w:id="1209" w:author="Marcus Beck" w:date="2021-07-28T18:44:00Z">
              <w:tcPr>
                <w:tcW w:w="0" w:type="auto"/>
              </w:tcPr>
            </w:tcPrChange>
          </w:tcPr>
          <w:p w14:paraId="4FD448F3" w14:textId="77777777" w:rsidR="004C2887" w:rsidRDefault="008136D5">
            <w:pPr>
              <w:pStyle w:val="Compact"/>
              <w:jc w:val="right"/>
            </w:pPr>
            <w:r>
              <w:t>GCV</w:t>
            </w:r>
          </w:p>
        </w:tc>
        <w:tc>
          <w:tcPr>
            <w:tcW w:w="0" w:type="auto"/>
            <w:tcPrChange w:id="1210" w:author="Marcus Beck" w:date="2021-07-28T18:44:00Z">
              <w:tcPr>
                <w:tcW w:w="0" w:type="auto"/>
              </w:tcPr>
            </w:tcPrChange>
          </w:tcPr>
          <w:p w14:paraId="1DFF794E" w14:textId="77777777" w:rsidR="004C2887" w:rsidRDefault="008136D5">
            <w:pPr>
              <w:pStyle w:val="Compact"/>
              <w:jc w:val="right"/>
            </w:pPr>
            <w:r>
              <w:t>R-squared</w:t>
            </w:r>
          </w:p>
        </w:tc>
      </w:tr>
      <w:tr w:rsidR="004C2887" w14:paraId="56C36290" w14:textId="77777777">
        <w:tc>
          <w:tcPr>
            <w:tcW w:w="0" w:type="auto"/>
            <w:tcPrChange w:id="1211" w:author="Marcus Beck" w:date="2021-07-28T18:44:00Z">
              <w:tcPr>
                <w:tcW w:w="0" w:type="auto"/>
              </w:tcPr>
            </w:tcPrChange>
          </w:tcPr>
          <w:p w14:paraId="06FD6330" w14:textId="77777777" w:rsidR="004C2887" w:rsidRDefault="008136D5">
            <w:pPr>
              <w:pStyle w:val="Compact"/>
            </w:pPr>
            <w:r>
              <w:t>18</w:t>
            </w:r>
          </w:p>
        </w:tc>
        <w:tc>
          <w:tcPr>
            <w:tcW w:w="0" w:type="auto"/>
            <w:tcPrChange w:id="1212" w:author="Marcus Beck" w:date="2021-07-28T18:44:00Z">
              <w:tcPr>
                <w:tcW w:w="0" w:type="auto"/>
              </w:tcPr>
            </w:tcPrChange>
          </w:tcPr>
          <w:p w14:paraId="41D2EBF3" w14:textId="77777777" w:rsidR="004C2887" w:rsidRDefault="008136D5">
            <w:pPr>
              <w:pStyle w:val="Compact"/>
              <w:jc w:val="right"/>
            </w:pPr>
            <w:r>
              <w:t>-430.94</w:t>
            </w:r>
          </w:p>
        </w:tc>
        <w:tc>
          <w:tcPr>
            <w:tcW w:w="0" w:type="auto"/>
            <w:tcPrChange w:id="1213" w:author="Marcus Beck" w:date="2021-07-28T18:44:00Z">
              <w:tcPr>
                <w:tcW w:w="0" w:type="auto"/>
              </w:tcPr>
            </w:tcPrChange>
          </w:tcPr>
          <w:p w14:paraId="53B29601" w14:textId="77777777" w:rsidR="004C2887" w:rsidRDefault="008136D5">
            <w:pPr>
              <w:pStyle w:val="Compact"/>
              <w:jc w:val="right"/>
            </w:pPr>
            <w:r>
              <w:t>0.04</w:t>
            </w:r>
          </w:p>
        </w:tc>
        <w:tc>
          <w:tcPr>
            <w:tcW w:w="0" w:type="auto"/>
            <w:tcPrChange w:id="1214" w:author="Marcus Beck" w:date="2021-07-28T18:44:00Z">
              <w:tcPr>
                <w:tcW w:w="0" w:type="auto"/>
              </w:tcPr>
            </w:tcPrChange>
          </w:tcPr>
          <w:p w14:paraId="05317E35" w14:textId="77777777" w:rsidR="004C2887" w:rsidRDefault="008136D5">
            <w:pPr>
              <w:pStyle w:val="Compact"/>
              <w:jc w:val="right"/>
            </w:pPr>
            <w:r>
              <w:t>0.78</w:t>
            </w:r>
          </w:p>
        </w:tc>
      </w:tr>
      <w:tr w:rsidR="004C2887" w14:paraId="65369B52" w14:textId="77777777">
        <w:tc>
          <w:tcPr>
            <w:tcW w:w="0" w:type="auto"/>
            <w:tcPrChange w:id="1215" w:author="Marcus Beck" w:date="2021-07-28T18:44:00Z">
              <w:tcPr>
                <w:tcW w:w="0" w:type="auto"/>
              </w:tcPr>
            </w:tcPrChange>
          </w:tcPr>
          <w:p w14:paraId="20A907B4" w14:textId="77777777" w:rsidR="004C2887" w:rsidRDefault="008136D5">
            <w:pPr>
              <w:pStyle w:val="Compact"/>
            </w:pPr>
            <w:r>
              <w:t>21</w:t>
            </w:r>
          </w:p>
        </w:tc>
        <w:tc>
          <w:tcPr>
            <w:tcW w:w="0" w:type="auto"/>
            <w:tcPrChange w:id="1216" w:author="Marcus Beck" w:date="2021-07-28T18:44:00Z">
              <w:tcPr>
                <w:tcW w:w="0" w:type="auto"/>
              </w:tcPr>
            </w:tcPrChange>
          </w:tcPr>
          <w:p w14:paraId="0F99529E" w14:textId="77777777" w:rsidR="004C2887" w:rsidRDefault="008136D5">
            <w:pPr>
              <w:pStyle w:val="Compact"/>
              <w:jc w:val="right"/>
            </w:pPr>
            <w:r>
              <w:t>-305.93</w:t>
            </w:r>
          </w:p>
        </w:tc>
        <w:tc>
          <w:tcPr>
            <w:tcW w:w="0" w:type="auto"/>
            <w:tcPrChange w:id="1217" w:author="Marcus Beck" w:date="2021-07-28T18:44:00Z">
              <w:tcPr>
                <w:tcW w:w="0" w:type="auto"/>
              </w:tcPr>
            </w:tcPrChange>
          </w:tcPr>
          <w:p w14:paraId="08034328" w14:textId="77777777" w:rsidR="004C2887" w:rsidRDefault="008136D5">
            <w:pPr>
              <w:pStyle w:val="Compact"/>
              <w:jc w:val="right"/>
            </w:pPr>
            <w:r>
              <w:t>0.04</w:t>
            </w:r>
          </w:p>
        </w:tc>
        <w:tc>
          <w:tcPr>
            <w:tcW w:w="0" w:type="auto"/>
            <w:tcPrChange w:id="1218" w:author="Marcus Beck" w:date="2021-07-28T18:44:00Z">
              <w:tcPr>
                <w:tcW w:w="0" w:type="auto"/>
              </w:tcPr>
            </w:tcPrChange>
          </w:tcPr>
          <w:p w14:paraId="0033FB26" w14:textId="77777777" w:rsidR="004C2887" w:rsidRDefault="008136D5">
            <w:pPr>
              <w:pStyle w:val="Compact"/>
              <w:jc w:val="right"/>
            </w:pPr>
            <w:r>
              <w:t>0.70</w:t>
            </w:r>
          </w:p>
        </w:tc>
      </w:tr>
      <w:tr w:rsidR="004C2887" w14:paraId="33C73DB0" w14:textId="77777777">
        <w:tc>
          <w:tcPr>
            <w:tcW w:w="0" w:type="auto"/>
            <w:tcPrChange w:id="1219" w:author="Marcus Beck" w:date="2021-07-28T18:44:00Z">
              <w:tcPr>
                <w:tcW w:w="0" w:type="auto"/>
              </w:tcPr>
            </w:tcPrChange>
          </w:tcPr>
          <w:p w14:paraId="7AF193AB" w14:textId="77777777" w:rsidR="004C2887" w:rsidRDefault="008136D5">
            <w:pPr>
              <w:pStyle w:val="Compact"/>
            </w:pPr>
            <w:r>
              <w:t>22</w:t>
            </w:r>
          </w:p>
        </w:tc>
        <w:tc>
          <w:tcPr>
            <w:tcW w:w="0" w:type="auto"/>
            <w:tcPrChange w:id="1220" w:author="Marcus Beck" w:date="2021-07-28T18:44:00Z">
              <w:tcPr>
                <w:tcW w:w="0" w:type="auto"/>
              </w:tcPr>
            </w:tcPrChange>
          </w:tcPr>
          <w:p w14:paraId="20BB1184" w14:textId="77777777" w:rsidR="004C2887" w:rsidRDefault="008136D5">
            <w:pPr>
              <w:pStyle w:val="Compact"/>
              <w:jc w:val="right"/>
            </w:pPr>
            <w:r>
              <w:t>-160.07</w:t>
            </w:r>
          </w:p>
        </w:tc>
        <w:tc>
          <w:tcPr>
            <w:tcW w:w="0" w:type="auto"/>
            <w:tcPrChange w:id="1221" w:author="Marcus Beck" w:date="2021-07-28T18:44:00Z">
              <w:tcPr>
                <w:tcW w:w="0" w:type="auto"/>
              </w:tcPr>
            </w:tcPrChange>
          </w:tcPr>
          <w:p w14:paraId="439BBB50" w14:textId="77777777" w:rsidR="004C2887" w:rsidRDefault="008136D5">
            <w:pPr>
              <w:pStyle w:val="Compact"/>
              <w:jc w:val="right"/>
            </w:pPr>
            <w:r>
              <w:t>0.05</w:t>
            </w:r>
          </w:p>
        </w:tc>
        <w:tc>
          <w:tcPr>
            <w:tcW w:w="0" w:type="auto"/>
            <w:tcPrChange w:id="1222" w:author="Marcus Beck" w:date="2021-07-28T18:44:00Z">
              <w:tcPr>
                <w:tcW w:w="0" w:type="auto"/>
              </w:tcPr>
            </w:tcPrChange>
          </w:tcPr>
          <w:p w14:paraId="486DB50B" w14:textId="77777777" w:rsidR="004C2887" w:rsidRDefault="008136D5">
            <w:pPr>
              <w:pStyle w:val="Compact"/>
              <w:jc w:val="right"/>
            </w:pPr>
            <w:r>
              <w:t>0.59</w:t>
            </w:r>
          </w:p>
        </w:tc>
      </w:tr>
      <w:tr w:rsidR="004C2887" w14:paraId="15639318" w14:textId="77777777">
        <w:tc>
          <w:tcPr>
            <w:tcW w:w="0" w:type="auto"/>
            <w:tcPrChange w:id="1223" w:author="Marcus Beck" w:date="2021-07-28T18:44:00Z">
              <w:tcPr>
                <w:tcW w:w="0" w:type="auto"/>
              </w:tcPr>
            </w:tcPrChange>
          </w:tcPr>
          <w:p w14:paraId="7D9668D8" w14:textId="77777777" w:rsidR="004C2887" w:rsidRDefault="008136D5">
            <w:pPr>
              <w:pStyle w:val="Compact"/>
            </w:pPr>
            <w:r>
              <w:t>24</w:t>
            </w:r>
          </w:p>
        </w:tc>
        <w:tc>
          <w:tcPr>
            <w:tcW w:w="0" w:type="auto"/>
            <w:tcPrChange w:id="1224" w:author="Marcus Beck" w:date="2021-07-28T18:44:00Z">
              <w:tcPr>
                <w:tcW w:w="0" w:type="auto"/>
              </w:tcPr>
            </w:tcPrChange>
          </w:tcPr>
          <w:p w14:paraId="0E41137E" w14:textId="77777777" w:rsidR="004C2887" w:rsidRDefault="008136D5">
            <w:pPr>
              <w:pStyle w:val="Compact"/>
              <w:jc w:val="right"/>
            </w:pPr>
            <w:r>
              <w:t>-250.77</w:t>
            </w:r>
          </w:p>
        </w:tc>
        <w:tc>
          <w:tcPr>
            <w:tcW w:w="0" w:type="auto"/>
            <w:tcPrChange w:id="1225" w:author="Marcus Beck" w:date="2021-07-28T18:44:00Z">
              <w:tcPr>
                <w:tcW w:w="0" w:type="auto"/>
              </w:tcPr>
            </w:tcPrChange>
          </w:tcPr>
          <w:p w14:paraId="71958756" w14:textId="77777777" w:rsidR="004C2887" w:rsidRDefault="008136D5">
            <w:pPr>
              <w:pStyle w:val="Compact"/>
              <w:jc w:val="right"/>
            </w:pPr>
            <w:r>
              <w:t>0.04</w:t>
            </w:r>
          </w:p>
        </w:tc>
        <w:tc>
          <w:tcPr>
            <w:tcW w:w="0" w:type="auto"/>
            <w:tcPrChange w:id="1226" w:author="Marcus Beck" w:date="2021-07-28T18:44:00Z">
              <w:tcPr>
                <w:tcW w:w="0" w:type="auto"/>
              </w:tcPr>
            </w:tcPrChange>
          </w:tcPr>
          <w:p w14:paraId="1075E1C9" w14:textId="77777777" w:rsidR="004C2887" w:rsidRDefault="008136D5">
            <w:pPr>
              <w:pStyle w:val="Compact"/>
              <w:jc w:val="right"/>
            </w:pPr>
            <w:r>
              <w:t>0.69</w:t>
            </w:r>
          </w:p>
        </w:tc>
      </w:tr>
      <w:tr w:rsidR="004C2887" w14:paraId="22679D17" w14:textId="77777777">
        <w:tc>
          <w:tcPr>
            <w:tcW w:w="0" w:type="auto"/>
            <w:tcPrChange w:id="1227" w:author="Marcus Beck" w:date="2021-07-28T18:44:00Z">
              <w:tcPr>
                <w:tcW w:w="0" w:type="auto"/>
              </w:tcPr>
            </w:tcPrChange>
          </w:tcPr>
          <w:p w14:paraId="280EC69A" w14:textId="77777777" w:rsidR="004C2887" w:rsidRDefault="008136D5">
            <w:pPr>
              <w:pStyle w:val="Compact"/>
            </w:pPr>
            <w:r>
              <w:t>27</w:t>
            </w:r>
          </w:p>
        </w:tc>
        <w:tc>
          <w:tcPr>
            <w:tcW w:w="0" w:type="auto"/>
            <w:tcPrChange w:id="1228" w:author="Marcus Beck" w:date="2021-07-28T18:44:00Z">
              <w:tcPr>
                <w:tcW w:w="0" w:type="auto"/>
              </w:tcPr>
            </w:tcPrChange>
          </w:tcPr>
          <w:p w14:paraId="59E5D557" w14:textId="77777777" w:rsidR="004C2887" w:rsidRDefault="008136D5">
            <w:pPr>
              <w:pStyle w:val="Compact"/>
              <w:jc w:val="right"/>
            </w:pPr>
            <w:r>
              <w:t>-188.72</w:t>
            </w:r>
          </w:p>
        </w:tc>
        <w:tc>
          <w:tcPr>
            <w:tcW w:w="0" w:type="auto"/>
            <w:tcPrChange w:id="1229" w:author="Marcus Beck" w:date="2021-07-28T18:44:00Z">
              <w:tcPr>
                <w:tcW w:w="0" w:type="auto"/>
              </w:tcPr>
            </w:tcPrChange>
          </w:tcPr>
          <w:p w14:paraId="61364AD0" w14:textId="77777777" w:rsidR="004C2887" w:rsidRDefault="008136D5">
            <w:pPr>
              <w:pStyle w:val="Compact"/>
              <w:jc w:val="right"/>
            </w:pPr>
            <w:r>
              <w:t>0.05</w:t>
            </w:r>
          </w:p>
        </w:tc>
        <w:tc>
          <w:tcPr>
            <w:tcW w:w="0" w:type="auto"/>
            <w:tcPrChange w:id="1230" w:author="Marcus Beck" w:date="2021-07-28T18:44:00Z">
              <w:tcPr>
                <w:tcW w:w="0" w:type="auto"/>
              </w:tcPr>
            </w:tcPrChange>
          </w:tcPr>
          <w:p w14:paraId="7AE0F017" w14:textId="77777777" w:rsidR="004C2887" w:rsidRDefault="008136D5">
            <w:pPr>
              <w:pStyle w:val="Compact"/>
              <w:jc w:val="right"/>
            </w:pPr>
            <w:r>
              <w:t>0.72</w:t>
            </w:r>
          </w:p>
        </w:tc>
      </w:tr>
      <w:tr w:rsidR="004C2887" w14:paraId="6388C59C" w14:textId="77777777">
        <w:tc>
          <w:tcPr>
            <w:tcW w:w="0" w:type="auto"/>
            <w:tcPrChange w:id="1231" w:author="Marcus Beck" w:date="2021-07-28T18:44:00Z">
              <w:tcPr>
                <w:tcW w:w="0" w:type="auto"/>
              </w:tcPr>
            </w:tcPrChange>
          </w:tcPr>
          <w:p w14:paraId="7C024335" w14:textId="77777777" w:rsidR="004C2887" w:rsidRDefault="008136D5">
            <w:pPr>
              <w:pStyle w:val="Compact"/>
            </w:pPr>
            <w:r>
              <w:t>30</w:t>
            </w:r>
          </w:p>
        </w:tc>
        <w:tc>
          <w:tcPr>
            <w:tcW w:w="0" w:type="auto"/>
            <w:tcPrChange w:id="1232" w:author="Marcus Beck" w:date="2021-07-28T18:44:00Z">
              <w:tcPr>
                <w:tcW w:w="0" w:type="auto"/>
              </w:tcPr>
            </w:tcPrChange>
          </w:tcPr>
          <w:p w14:paraId="7DD94FDF" w14:textId="77777777" w:rsidR="004C2887" w:rsidRDefault="008136D5">
            <w:pPr>
              <w:pStyle w:val="Compact"/>
              <w:jc w:val="right"/>
            </w:pPr>
            <w:r>
              <w:t>-172.79</w:t>
            </w:r>
          </w:p>
        </w:tc>
        <w:tc>
          <w:tcPr>
            <w:tcW w:w="0" w:type="auto"/>
            <w:tcPrChange w:id="1233" w:author="Marcus Beck" w:date="2021-07-28T18:44:00Z">
              <w:tcPr>
                <w:tcW w:w="0" w:type="auto"/>
              </w:tcPr>
            </w:tcPrChange>
          </w:tcPr>
          <w:p w14:paraId="14DA1586" w14:textId="77777777" w:rsidR="004C2887" w:rsidRDefault="008136D5">
            <w:pPr>
              <w:pStyle w:val="Compact"/>
              <w:jc w:val="right"/>
            </w:pPr>
            <w:r>
              <w:t>0.05</w:t>
            </w:r>
          </w:p>
        </w:tc>
        <w:tc>
          <w:tcPr>
            <w:tcW w:w="0" w:type="auto"/>
            <w:tcPrChange w:id="1234" w:author="Marcus Beck" w:date="2021-07-28T18:44:00Z">
              <w:tcPr>
                <w:tcW w:w="0" w:type="auto"/>
              </w:tcPr>
            </w:tcPrChange>
          </w:tcPr>
          <w:p w14:paraId="0D7884BC" w14:textId="77777777" w:rsidR="004C2887" w:rsidRDefault="008136D5">
            <w:pPr>
              <w:pStyle w:val="Compact"/>
              <w:jc w:val="right"/>
            </w:pPr>
            <w:r>
              <w:t>0.74</w:t>
            </w:r>
          </w:p>
        </w:tc>
      </w:tr>
      <w:tr w:rsidR="004C2887" w14:paraId="41A4E5DD" w14:textId="77777777">
        <w:tc>
          <w:tcPr>
            <w:tcW w:w="0" w:type="auto"/>
            <w:tcPrChange w:id="1235" w:author="Marcus Beck" w:date="2021-07-28T18:44:00Z">
              <w:tcPr>
                <w:tcW w:w="0" w:type="auto"/>
              </w:tcPr>
            </w:tcPrChange>
          </w:tcPr>
          <w:p w14:paraId="1111DD0C" w14:textId="77777777" w:rsidR="004C2887" w:rsidRDefault="008136D5">
            <w:pPr>
              <w:pStyle w:val="Compact"/>
            </w:pPr>
            <w:r>
              <w:t>32</w:t>
            </w:r>
          </w:p>
        </w:tc>
        <w:tc>
          <w:tcPr>
            <w:tcW w:w="0" w:type="auto"/>
            <w:tcPrChange w:id="1236" w:author="Marcus Beck" w:date="2021-07-28T18:44:00Z">
              <w:tcPr>
                <w:tcW w:w="0" w:type="auto"/>
              </w:tcPr>
            </w:tcPrChange>
          </w:tcPr>
          <w:p w14:paraId="7559D3FF" w14:textId="77777777" w:rsidR="004C2887" w:rsidRDefault="008136D5">
            <w:pPr>
              <w:pStyle w:val="Compact"/>
              <w:jc w:val="right"/>
            </w:pPr>
            <w:r>
              <w:t>-138.20</w:t>
            </w:r>
          </w:p>
        </w:tc>
        <w:tc>
          <w:tcPr>
            <w:tcW w:w="0" w:type="auto"/>
            <w:tcPrChange w:id="1237" w:author="Marcus Beck" w:date="2021-07-28T18:44:00Z">
              <w:tcPr>
                <w:tcW w:w="0" w:type="auto"/>
              </w:tcPr>
            </w:tcPrChange>
          </w:tcPr>
          <w:p w14:paraId="1226D826" w14:textId="77777777" w:rsidR="004C2887" w:rsidRDefault="008136D5">
            <w:pPr>
              <w:pStyle w:val="Compact"/>
              <w:jc w:val="right"/>
            </w:pPr>
            <w:r>
              <w:t>0.06</w:t>
            </w:r>
          </w:p>
        </w:tc>
        <w:tc>
          <w:tcPr>
            <w:tcW w:w="0" w:type="auto"/>
            <w:tcPrChange w:id="1238" w:author="Marcus Beck" w:date="2021-07-28T18:44:00Z">
              <w:tcPr>
                <w:tcW w:w="0" w:type="auto"/>
              </w:tcPr>
            </w:tcPrChange>
          </w:tcPr>
          <w:p w14:paraId="773EDCAE" w14:textId="77777777" w:rsidR="004C2887" w:rsidRDefault="008136D5">
            <w:pPr>
              <w:pStyle w:val="Compact"/>
              <w:jc w:val="right"/>
            </w:pPr>
            <w:r>
              <w:t>0.74</w:t>
            </w:r>
          </w:p>
        </w:tc>
      </w:tr>
      <w:tr w:rsidR="004C2887" w14:paraId="4C548581" w14:textId="77777777">
        <w:tc>
          <w:tcPr>
            <w:tcW w:w="0" w:type="auto"/>
            <w:tcPrChange w:id="1239" w:author="Marcus Beck" w:date="2021-07-28T18:44:00Z">
              <w:tcPr>
                <w:tcW w:w="0" w:type="auto"/>
              </w:tcPr>
            </w:tcPrChange>
          </w:tcPr>
          <w:p w14:paraId="6E13236D" w14:textId="77777777" w:rsidR="004C2887" w:rsidRDefault="008136D5">
            <w:pPr>
              <w:pStyle w:val="Compact"/>
            </w:pPr>
            <w:r>
              <w:t>34</w:t>
            </w:r>
          </w:p>
        </w:tc>
        <w:tc>
          <w:tcPr>
            <w:tcW w:w="0" w:type="auto"/>
            <w:tcPrChange w:id="1240" w:author="Marcus Beck" w:date="2021-07-28T18:44:00Z">
              <w:tcPr>
                <w:tcW w:w="0" w:type="auto"/>
              </w:tcPr>
            </w:tcPrChange>
          </w:tcPr>
          <w:p w14:paraId="6F430C20" w14:textId="77777777" w:rsidR="004C2887" w:rsidRDefault="008136D5">
            <w:pPr>
              <w:pStyle w:val="Compact"/>
              <w:jc w:val="right"/>
            </w:pPr>
            <w:r>
              <w:t>-3.17</w:t>
            </w:r>
          </w:p>
        </w:tc>
        <w:tc>
          <w:tcPr>
            <w:tcW w:w="0" w:type="auto"/>
            <w:tcPrChange w:id="1241" w:author="Marcus Beck" w:date="2021-07-28T18:44:00Z">
              <w:tcPr>
                <w:tcW w:w="0" w:type="auto"/>
              </w:tcPr>
            </w:tcPrChange>
          </w:tcPr>
          <w:p w14:paraId="7A350774" w14:textId="77777777" w:rsidR="004C2887" w:rsidRDefault="008136D5">
            <w:pPr>
              <w:pStyle w:val="Compact"/>
              <w:jc w:val="right"/>
            </w:pPr>
            <w:r>
              <w:t>0.07</w:t>
            </w:r>
          </w:p>
        </w:tc>
        <w:tc>
          <w:tcPr>
            <w:tcW w:w="0" w:type="auto"/>
            <w:tcPrChange w:id="1242" w:author="Marcus Beck" w:date="2021-07-28T18:44:00Z">
              <w:tcPr>
                <w:tcW w:w="0" w:type="auto"/>
              </w:tcPr>
            </w:tcPrChange>
          </w:tcPr>
          <w:p w14:paraId="5F6BF9A1" w14:textId="77777777" w:rsidR="004C2887" w:rsidRDefault="008136D5">
            <w:pPr>
              <w:pStyle w:val="Compact"/>
              <w:jc w:val="right"/>
            </w:pPr>
            <w:r>
              <w:t>0.68</w:t>
            </w:r>
          </w:p>
        </w:tc>
      </w:tr>
      <w:tr w:rsidR="004C2887" w14:paraId="3E9E1214" w14:textId="77777777">
        <w:tc>
          <w:tcPr>
            <w:tcW w:w="0" w:type="auto"/>
            <w:tcPrChange w:id="1243" w:author="Marcus Beck" w:date="2021-07-28T18:44:00Z">
              <w:tcPr>
                <w:tcW w:w="0" w:type="auto"/>
              </w:tcPr>
            </w:tcPrChange>
          </w:tcPr>
          <w:p w14:paraId="619294E8" w14:textId="77777777" w:rsidR="004C2887" w:rsidRDefault="008136D5">
            <w:pPr>
              <w:pStyle w:val="Compact"/>
            </w:pPr>
            <w:r>
              <w:t>36</w:t>
            </w:r>
          </w:p>
        </w:tc>
        <w:tc>
          <w:tcPr>
            <w:tcW w:w="0" w:type="auto"/>
            <w:tcPrChange w:id="1244" w:author="Marcus Beck" w:date="2021-07-28T18:44:00Z">
              <w:tcPr>
                <w:tcW w:w="0" w:type="auto"/>
              </w:tcPr>
            </w:tcPrChange>
          </w:tcPr>
          <w:p w14:paraId="4F676976" w14:textId="77777777" w:rsidR="004C2887" w:rsidRDefault="008136D5">
            <w:pPr>
              <w:pStyle w:val="Compact"/>
              <w:jc w:val="right"/>
            </w:pPr>
            <w:r>
              <w:t>-22.05</w:t>
            </w:r>
          </w:p>
        </w:tc>
        <w:tc>
          <w:tcPr>
            <w:tcW w:w="0" w:type="auto"/>
            <w:tcPrChange w:id="1245" w:author="Marcus Beck" w:date="2021-07-28T18:44:00Z">
              <w:tcPr>
                <w:tcW w:w="0" w:type="auto"/>
              </w:tcPr>
            </w:tcPrChange>
          </w:tcPr>
          <w:p w14:paraId="4D45C442" w14:textId="77777777" w:rsidR="004C2887" w:rsidRDefault="008136D5">
            <w:pPr>
              <w:pStyle w:val="Compact"/>
              <w:jc w:val="right"/>
            </w:pPr>
            <w:r>
              <w:t>0.07</w:t>
            </w:r>
          </w:p>
        </w:tc>
        <w:tc>
          <w:tcPr>
            <w:tcW w:w="0" w:type="auto"/>
            <w:tcPrChange w:id="1246" w:author="Marcus Beck" w:date="2021-07-28T18:44:00Z">
              <w:tcPr>
                <w:tcW w:w="0" w:type="auto"/>
              </w:tcPr>
            </w:tcPrChange>
          </w:tcPr>
          <w:p w14:paraId="08870381" w14:textId="77777777" w:rsidR="004C2887" w:rsidRDefault="008136D5">
            <w:pPr>
              <w:pStyle w:val="Compact"/>
              <w:jc w:val="right"/>
            </w:pPr>
            <w:r>
              <w:t>0.73</w:t>
            </w:r>
          </w:p>
        </w:tc>
      </w:tr>
    </w:tbl>
    <w:p w14:paraId="6CC12155" w14:textId="0BF09ECE" w:rsidR="003A4B20" w:rsidRDefault="003A4B20" w:rsidP="00215C49">
      <w:pPr>
        <w:pStyle w:val="BodyText"/>
        <w:rPr>
          <w:rPrChange w:id="1247" w:author="Marcus Beck" w:date="2021-07-28T18:44:00Z">
            <w:rPr>
              <w:b/>
              <w:color w:val="000000" w:themeColor="text1"/>
              <w:sz w:val="32"/>
            </w:rPr>
          </w:rPrChange>
        </w:rPr>
        <w:pPrChange w:id="1248" w:author="Marcus Beck" w:date="2021-07-28T18:44:00Z">
          <w:pPr/>
        </w:pPrChange>
      </w:pPr>
      <w:bookmarkStart w:id="1249" w:name="references"/>
      <w:bookmarkStart w:id="1250" w:name="refs"/>
      <w:bookmarkStart w:id="1251" w:name="ref-Zuur09"/>
      <w:bookmarkEnd w:id="966"/>
      <w:bookmarkEnd w:id="1249"/>
      <w:bookmarkEnd w:id="1250"/>
      <w:bookmarkEnd w:id="1251"/>
    </w:p>
    <w:sectPr w:rsidR="003A4B20" w:rsidSect="00C143F2">
      <w:headerReference w:type="default" r:id="rId32"/>
      <w:footerReference w:type="default" r:id="rId3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ECE7A" w14:textId="77777777" w:rsidR="00AC4759" w:rsidRDefault="00AC4759">
      <w:pPr>
        <w:spacing w:after="0"/>
      </w:pPr>
      <w:r>
        <w:separator/>
      </w:r>
    </w:p>
  </w:endnote>
  <w:endnote w:type="continuationSeparator" w:id="0">
    <w:p w14:paraId="061486B3" w14:textId="77777777" w:rsidR="00AC4759" w:rsidRDefault="00AC4759">
      <w:pPr>
        <w:spacing w:after="0"/>
      </w:pPr>
      <w:r>
        <w:continuationSeparator/>
      </w:r>
    </w:p>
  </w:endnote>
  <w:endnote w:type="continuationNotice" w:id="1">
    <w:p w14:paraId="3B2C2467" w14:textId="77777777" w:rsidR="00AC4759" w:rsidRDefault="00AC475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FE9C3A4" w:rsidR="00F51BE9" w:rsidRDefault="00F51BE9">
        <w:pPr>
          <w:pStyle w:val="Footer"/>
          <w:jc w:val="right"/>
        </w:pPr>
        <w:r>
          <w:fldChar w:fldCharType="begin"/>
        </w:r>
        <w:r>
          <w:instrText xml:space="preserve"> PAGE   \* MERGEFORMAT </w:instrText>
        </w:r>
        <w:r>
          <w:fldChar w:fldCharType="separate"/>
        </w:r>
        <w:r w:rsidR="00B113E3">
          <w:rPr>
            <w:noProof/>
          </w:rPr>
          <w:t>15</w:t>
        </w:r>
        <w:r>
          <w:rPr>
            <w:noProof/>
          </w:rPr>
          <w:fldChar w:fldCharType="end"/>
        </w:r>
      </w:p>
    </w:sdtContent>
  </w:sdt>
  <w:p w14:paraId="7B0D778D" w14:textId="77777777" w:rsidR="00F51BE9" w:rsidRDefault="00F51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53A13" w14:textId="77777777" w:rsidR="00AC4759" w:rsidRDefault="00AC4759">
      <w:r>
        <w:separator/>
      </w:r>
    </w:p>
  </w:footnote>
  <w:footnote w:type="continuationSeparator" w:id="0">
    <w:p w14:paraId="4DC74F1A" w14:textId="77777777" w:rsidR="00AC4759" w:rsidRDefault="00AC4759">
      <w:r>
        <w:continuationSeparator/>
      </w:r>
    </w:p>
  </w:footnote>
  <w:footnote w:type="continuationNotice" w:id="1">
    <w:p w14:paraId="16F7CDEF" w14:textId="77777777" w:rsidR="00AC4759" w:rsidRDefault="00AC475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DB67" w14:textId="77777777" w:rsidR="00382B29" w:rsidRDefault="00382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CAA4A23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CD4A1A2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B8C790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CF1AAAC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B46245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17415D0E"/>
    <w:multiLevelType w:val="hybridMultilevel"/>
    <w:tmpl w:val="A7947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542A44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4"/>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us Beck">
    <w15:presenceInfo w15:providerId="Windows Live" w15:userId="c11c08f37bebca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5224"/>
    <w:rsid w:val="00011C8B"/>
    <w:rsid w:val="0002144E"/>
    <w:rsid w:val="00071E2A"/>
    <w:rsid w:val="00080D1B"/>
    <w:rsid w:val="00096DBA"/>
    <w:rsid w:val="000A0EBB"/>
    <w:rsid w:val="000A1A36"/>
    <w:rsid w:val="000A78CD"/>
    <w:rsid w:val="000C5938"/>
    <w:rsid w:val="000C6A2B"/>
    <w:rsid w:val="000F0804"/>
    <w:rsid w:val="00127F30"/>
    <w:rsid w:val="0015084F"/>
    <w:rsid w:val="00152C87"/>
    <w:rsid w:val="00165BC1"/>
    <w:rsid w:val="00187CA6"/>
    <w:rsid w:val="00193205"/>
    <w:rsid w:val="001B4DF5"/>
    <w:rsid w:val="001C5FBE"/>
    <w:rsid w:val="00215C49"/>
    <w:rsid w:val="00225964"/>
    <w:rsid w:val="00231F8D"/>
    <w:rsid w:val="00232DE4"/>
    <w:rsid w:val="00233519"/>
    <w:rsid w:val="00287C85"/>
    <w:rsid w:val="00290658"/>
    <w:rsid w:val="002B09D8"/>
    <w:rsid w:val="002B32E2"/>
    <w:rsid w:val="002C6C2D"/>
    <w:rsid w:val="002D070A"/>
    <w:rsid w:val="002E63A4"/>
    <w:rsid w:val="00304BE0"/>
    <w:rsid w:val="00382B29"/>
    <w:rsid w:val="003911CD"/>
    <w:rsid w:val="003A3F61"/>
    <w:rsid w:val="003A47EE"/>
    <w:rsid w:val="003A4B20"/>
    <w:rsid w:val="003B569E"/>
    <w:rsid w:val="003B78EE"/>
    <w:rsid w:val="003B7FC2"/>
    <w:rsid w:val="003E33BF"/>
    <w:rsid w:val="003E4E25"/>
    <w:rsid w:val="003F2344"/>
    <w:rsid w:val="003F6E71"/>
    <w:rsid w:val="00422111"/>
    <w:rsid w:val="0043705A"/>
    <w:rsid w:val="00452F99"/>
    <w:rsid w:val="00462517"/>
    <w:rsid w:val="00470D89"/>
    <w:rsid w:val="004806FA"/>
    <w:rsid w:val="004A0601"/>
    <w:rsid w:val="004C2887"/>
    <w:rsid w:val="004E29B3"/>
    <w:rsid w:val="004F0D8F"/>
    <w:rsid w:val="004F33E3"/>
    <w:rsid w:val="00507D36"/>
    <w:rsid w:val="00507E2B"/>
    <w:rsid w:val="00524AA2"/>
    <w:rsid w:val="005344D9"/>
    <w:rsid w:val="00541C9B"/>
    <w:rsid w:val="00546D73"/>
    <w:rsid w:val="00550A37"/>
    <w:rsid w:val="00554D3E"/>
    <w:rsid w:val="0055599A"/>
    <w:rsid w:val="00566EDF"/>
    <w:rsid w:val="0057297A"/>
    <w:rsid w:val="00575BE0"/>
    <w:rsid w:val="00585878"/>
    <w:rsid w:val="00590D07"/>
    <w:rsid w:val="005915FD"/>
    <w:rsid w:val="005A3805"/>
    <w:rsid w:val="005A7D29"/>
    <w:rsid w:val="005B1D82"/>
    <w:rsid w:val="005B3384"/>
    <w:rsid w:val="005B3E0F"/>
    <w:rsid w:val="005C34BA"/>
    <w:rsid w:val="005E7FEC"/>
    <w:rsid w:val="00605513"/>
    <w:rsid w:val="00614908"/>
    <w:rsid w:val="00637ACB"/>
    <w:rsid w:val="00640A1B"/>
    <w:rsid w:val="00641731"/>
    <w:rsid w:val="006622AD"/>
    <w:rsid w:val="00694F23"/>
    <w:rsid w:val="006A19B5"/>
    <w:rsid w:val="006A3515"/>
    <w:rsid w:val="006B1F21"/>
    <w:rsid w:val="006C6C2D"/>
    <w:rsid w:val="006E7751"/>
    <w:rsid w:val="006F14AD"/>
    <w:rsid w:val="007070DA"/>
    <w:rsid w:val="007155BB"/>
    <w:rsid w:val="007206A9"/>
    <w:rsid w:val="00757371"/>
    <w:rsid w:val="0077720B"/>
    <w:rsid w:val="00784D58"/>
    <w:rsid w:val="00787523"/>
    <w:rsid w:val="007A1181"/>
    <w:rsid w:val="007B5BE7"/>
    <w:rsid w:val="007D0148"/>
    <w:rsid w:val="008136D5"/>
    <w:rsid w:val="00822968"/>
    <w:rsid w:val="00823081"/>
    <w:rsid w:val="00856AA2"/>
    <w:rsid w:val="00866E48"/>
    <w:rsid w:val="00877143"/>
    <w:rsid w:val="008A3823"/>
    <w:rsid w:val="008B07C2"/>
    <w:rsid w:val="008B5DA2"/>
    <w:rsid w:val="008D2C61"/>
    <w:rsid w:val="008D6863"/>
    <w:rsid w:val="009161AB"/>
    <w:rsid w:val="0092136E"/>
    <w:rsid w:val="00923070"/>
    <w:rsid w:val="00923ABC"/>
    <w:rsid w:val="009267FB"/>
    <w:rsid w:val="009612B5"/>
    <w:rsid w:val="00964BA3"/>
    <w:rsid w:val="00970698"/>
    <w:rsid w:val="00977763"/>
    <w:rsid w:val="00982D25"/>
    <w:rsid w:val="00983B8D"/>
    <w:rsid w:val="009908CD"/>
    <w:rsid w:val="009946E1"/>
    <w:rsid w:val="00996DD1"/>
    <w:rsid w:val="009B39D2"/>
    <w:rsid w:val="009D1AA5"/>
    <w:rsid w:val="009D3FE0"/>
    <w:rsid w:val="009F3383"/>
    <w:rsid w:val="009F66A2"/>
    <w:rsid w:val="00A01AB6"/>
    <w:rsid w:val="00A2037A"/>
    <w:rsid w:val="00A42A80"/>
    <w:rsid w:val="00A8669E"/>
    <w:rsid w:val="00AB7245"/>
    <w:rsid w:val="00AC4759"/>
    <w:rsid w:val="00AD030F"/>
    <w:rsid w:val="00AE0975"/>
    <w:rsid w:val="00AF67B0"/>
    <w:rsid w:val="00B008A4"/>
    <w:rsid w:val="00B022E9"/>
    <w:rsid w:val="00B113E3"/>
    <w:rsid w:val="00B42F12"/>
    <w:rsid w:val="00B603C7"/>
    <w:rsid w:val="00B67A7C"/>
    <w:rsid w:val="00B86B75"/>
    <w:rsid w:val="00B97D45"/>
    <w:rsid w:val="00BA29B5"/>
    <w:rsid w:val="00BB25DF"/>
    <w:rsid w:val="00BC48D5"/>
    <w:rsid w:val="00BD4DA7"/>
    <w:rsid w:val="00C143F2"/>
    <w:rsid w:val="00C158AE"/>
    <w:rsid w:val="00C1729F"/>
    <w:rsid w:val="00C1731A"/>
    <w:rsid w:val="00C211B3"/>
    <w:rsid w:val="00C240ED"/>
    <w:rsid w:val="00C31CB0"/>
    <w:rsid w:val="00C3219F"/>
    <w:rsid w:val="00C36279"/>
    <w:rsid w:val="00C37957"/>
    <w:rsid w:val="00C6158B"/>
    <w:rsid w:val="00C732FA"/>
    <w:rsid w:val="00C761BC"/>
    <w:rsid w:val="00CA3936"/>
    <w:rsid w:val="00CA4688"/>
    <w:rsid w:val="00CC0E8A"/>
    <w:rsid w:val="00CE1BB5"/>
    <w:rsid w:val="00D42F2F"/>
    <w:rsid w:val="00D43C03"/>
    <w:rsid w:val="00D476DA"/>
    <w:rsid w:val="00D5370A"/>
    <w:rsid w:val="00D54275"/>
    <w:rsid w:val="00D711CE"/>
    <w:rsid w:val="00D76472"/>
    <w:rsid w:val="00D84977"/>
    <w:rsid w:val="00DA18B3"/>
    <w:rsid w:val="00DD062B"/>
    <w:rsid w:val="00DD37B5"/>
    <w:rsid w:val="00E05448"/>
    <w:rsid w:val="00E15A29"/>
    <w:rsid w:val="00E25BE5"/>
    <w:rsid w:val="00E315A3"/>
    <w:rsid w:val="00E36A40"/>
    <w:rsid w:val="00E50A44"/>
    <w:rsid w:val="00EC22F0"/>
    <w:rsid w:val="00EC3E56"/>
    <w:rsid w:val="00EC6525"/>
    <w:rsid w:val="00ED0CB6"/>
    <w:rsid w:val="00ED2966"/>
    <w:rsid w:val="00EE119C"/>
    <w:rsid w:val="00F51BE9"/>
    <w:rsid w:val="00F57835"/>
    <w:rsid w:val="00F754AF"/>
    <w:rsid w:val="00FD1F0A"/>
    <w:rsid w:val="00FF3E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0C94"/>
  <w15:docId w15:val="{A19F1C5A-9EFA-48AF-9794-80BAA926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CommentReference">
    <w:name w:val="annotation reference"/>
    <w:basedOn w:val="DefaultParagraphFont"/>
    <w:semiHidden/>
    <w:unhideWhenUsed/>
    <w:rsid w:val="00C143F2"/>
    <w:rPr>
      <w:sz w:val="16"/>
      <w:szCs w:val="16"/>
    </w:rPr>
  </w:style>
  <w:style w:type="paragraph" w:styleId="CommentText">
    <w:name w:val="annotation text"/>
    <w:basedOn w:val="Normal"/>
    <w:link w:val="CommentTextChar"/>
    <w:unhideWhenUsed/>
    <w:rsid w:val="00C143F2"/>
    <w:rPr>
      <w:sz w:val="20"/>
      <w:szCs w:val="20"/>
    </w:rPr>
  </w:style>
  <w:style w:type="character" w:customStyle="1" w:styleId="CommentTextChar">
    <w:name w:val="Comment Text Char"/>
    <w:basedOn w:val="DefaultParagraphFont"/>
    <w:link w:val="CommentText"/>
    <w:rsid w:val="00C143F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143F2"/>
    <w:rPr>
      <w:b/>
      <w:bCs/>
    </w:rPr>
  </w:style>
  <w:style w:type="character" w:customStyle="1" w:styleId="CommentSubjectChar">
    <w:name w:val="Comment Subject Char"/>
    <w:basedOn w:val="CommentTextChar"/>
    <w:link w:val="CommentSubject"/>
    <w:semiHidden/>
    <w:rsid w:val="00C143F2"/>
    <w:rPr>
      <w:rFonts w:ascii="Times New Roman" w:hAnsi="Times New Roman"/>
      <w:b/>
      <w:bCs/>
      <w:sz w:val="20"/>
      <w:szCs w:val="20"/>
    </w:rPr>
  </w:style>
  <w:style w:type="paragraph" w:styleId="BalloonText">
    <w:name w:val="Balloon Text"/>
    <w:basedOn w:val="Normal"/>
    <w:link w:val="BalloonTextChar"/>
    <w:semiHidden/>
    <w:unhideWhenUsed/>
    <w:rsid w:val="00C143F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143F2"/>
    <w:rPr>
      <w:rFonts w:ascii="Segoe UI" w:hAnsi="Segoe UI" w:cs="Segoe UI"/>
      <w:sz w:val="18"/>
      <w:szCs w:val="18"/>
    </w:rPr>
  </w:style>
  <w:style w:type="character" w:styleId="FollowedHyperlink">
    <w:name w:val="FollowedHyperlink"/>
    <w:basedOn w:val="DefaultParagraphFont"/>
    <w:semiHidden/>
    <w:unhideWhenUsed/>
    <w:rsid w:val="00757371"/>
    <w:rPr>
      <w:color w:val="800080" w:themeColor="followedHyperlink"/>
      <w:u w:val="single"/>
    </w:rPr>
  </w:style>
  <w:style w:type="character" w:styleId="UnresolvedMention">
    <w:name w:val="Unresolved Mention"/>
    <w:basedOn w:val="DefaultParagraphFont"/>
    <w:uiPriority w:val="99"/>
    <w:semiHidden/>
    <w:unhideWhenUsed/>
    <w:rsid w:val="00757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ecocom.2018.07.005" TargetMode="External"/><Relationship Id="rId18" Type="http://schemas.openxmlformats.org/officeDocument/2006/relationships/hyperlink" Target="https://doi.org/10.1111/gcb.13623" TargetMode="External"/><Relationship Id="rId26" Type="http://schemas.openxmlformats.org/officeDocument/2006/relationships/hyperlink" Target="https://doi.org/10.1021/es001159e" TargetMode="External"/><Relationship Id="rId3" Type="http://schemas.openxmlformats.org/officeDocument/2006/relationships/settings" Target="settings.xml"/><Relationship Id="rId21" Type="http://schemas.openxmlformats.org/officeDocument/2006/relationships/hyperlink" Target="https://doi.org/10.1016/j.asr.2011.11.034" TargetMode="External"/><Relationship Id="rId34" Type="http://schemas.openxmlformats.org/officeDocument/2006/relationships/fontTable" Target="fontTable.xml"/><Relationship Id="rId7" Type="http://schemas.openxmlformats.org/officeDocument/2006/relationships/hyperlink" Target="https://tbep-tech.github.io/wqtrends" TargetMode="External"/><Relationship Id="rId12" Type="http://schemas.openxmlformats.org/officeDocument/2006/relationships/hyperlink" Target="https://doi.org/10.1007/s12237-020-00737-w" TargetMode="External"/><Relationship Id="rId17" Type="http://schemas.openxmlformats.org/officeDocument/2006/relationships/hyperlink" Target="https://doi.org/10.1016/j.atmosenv.2004.02.026" TargetMode="External"/><Relationship Id="rId25" Type="http://schemas.openxmlformats.org/officeDocument/2006/relationships/hyperlink" Target="https://doi.org/10.1061/(ASCE)0733-9496(2003)129:4(330)"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16/j.envsoft.2015.07.017" TargetMode="External"/><Relationship Id="rId20" Type="http://schemas.openxmlformats.org/officeDocument/2006/relationships/hyperlink" Target="https://doi.org/10.1016/j.envsoft.2019.03.027" TargetMode="External"/><Relationship Id="rId29" Type="http://schemas.openxmlformats.org/officeDocument/2006/relationships/hyperlink" Target="https://doi.org/10.1198/0162145040000009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9/2012RG000397" TargetMode="External"/><Relationship Id="rId24" Type="http://schemas.openxmlformats.org/officeDocument/2006/relationships/hyperlink" Target="https://doi.org/10.1002/sim.8362"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1002/env.751" TargetMode="External"/><Relationship Id="rId23" Type="http://schemas.openxmlformats.org/officeDocument/2006/relationships/hyperlink" Target="https://doi.org/10.1016/j.rse.2014.05.016" TargetMode="External"/><Relationship Id="rId28" Type="http://schemas.openxmlformats.org/officeDocument/2006/relationships/hyperlink" Target="https://doi.org/10.1890/1051-0761(1998)008%5b0246:MFPRRO%5d2.0.CO;2" TargetMode="External"/><Relationship Id="rId36" Type="http://schemas.openxmlformats.org/officeDocument/2006/relationships/theme" Target="theme/theme1.xml"/><Relationship Id="rId10" Type="http://schemas.openxmlformats.org/officeDocument/2006/relationships/hyperlink" Target="https://doi.org/10.1111/1752-1688.12489" TargetMode="External"/><Relationship Id="rId19" Type="http://schemas.openxmlformats.org/officeDocument/2006/relationships/hyperlink" Target="https://doi.org/10.1029/2007WR006191" TargetMode="External"/><Relationship Id="rId31" Type="http://schemas.openxmlformats.org/officeDocument/2006/relationships/hyperlink" Target="https://doi.org/10.1016/S0304-3800(02)00193-X" TargetMode="External"/><Relationship Id="rId4" Type="http://schemas.openxmlformats.org/officeDocument/2006/relationships/webSettings" Target="webSettings.xml"/><Relationship Id="rId9" Type="http://schemas.openxmlformats.org/officeDocument/2006/relationships/hyperlink" Target="https://doi.org/10.1016/j.ecss.2018.06.021" TargetMode="External"/><Relationship Id="rId14" Type="http://schemas.openxmlformats.org/officeDocument/2006/relationships/hyperlink" Target="https://doi.org/10.1002/sim.5471" TargetMode="External"/><Relationship Id="rId22" Type="http://schemas.openxmlformats.org/officeDocument/2006/relationships/hyperlink" Target="https://doi.org/10.1016/j.atmosenv.2010.11.051" TargetMode="External"/><Relationship Id="rId27" Type="http://schemas.openxmlformats.org/officeDocument/2006/relationships/hyperlink" Target="https://doi.org/10.1021/es5062648" TargetMode="External"/><Relationship Id="rId30" Type="http://schemas.openxmlformats.org/officeDocument/2006/relationships/hyperlink" Target="https://doi.org/10.1111/1467-9868.00374" TargetMode="External"/><Relationship Id="rId35" Type="http://schemas.microsoft.com/office/2011/relationships/people" Target="people.xml"/><Relationship Id="rId8" Type="http://schemas.openxmlformats.org/officeDocument/2006/relationships/hyperlink" Target="https://doi.org/10.1007/s10666-015-94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42</Pages>
  <Words>12473</Words>
  <Characters>71099</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Multi-scale trend analysis of water quality using error propagation of generalized additive models</vt:lpstr>
    </vt:vector>
  </TitlesOfParts>
  <Company/>
  <LinksUpToDate>false</LinksUpToDate>
  <CharactersWithSpaces>83406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Multi-scale trend analysis of water quality using error propagation of generalized additive models</dc:title>
  <dc:creator>Marcus W. Beck (mbeck@tbep.org), Perry de Valpine (pdevalpine@berkeley.edu), Rebecca Murphy (rmurphy@chesapeakebay.net), Ian Wren (ianw@sfei.org), Ariella Chelsky (ariellac@sfei.org), Melissa Foley (melissaf@sfei.org), David B. Senn (davids@sfei.org)</dc:creator>
  <cp:keywords/>
  <cp:lastModifiedBy>Marcus Beck</cp:lastModifiedBy>
  <cp:revision>1</cp:revision>
  <dcterms:created xsi:type="dcterms:W3CDTF">2021-07-28T05:55:00Z</dcterms:created>
  <dcterms:modified xsi:type="dcterms:W3CDTF">2021-07-28T22:45:00Z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science-of-the-total-environment.csl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